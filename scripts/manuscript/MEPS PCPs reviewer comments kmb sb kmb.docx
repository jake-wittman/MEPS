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D097"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Dear Dr. Wittman:</w:t>
      </w:r>
    </w:p>
    <w:p w14:paraId="706DF45D" w14:textId="77777777" w:rsidR="000750F9" w:rsidRPr="00F94FB7" w:rsidRDefault="000750F9" w:rsidP="000750F9">
      <w:pPr>
        <w:pStyle w:val="PlainText"/>
        <w:rPr>
          <w:rFonts w:ascii="Times New Roman" w:hAnsi="Times New Roman" w:cs="Times New Roman"/>
          <w:sz w:val="24"/>
          <w:szCs w:val="24"/>
        </w:rPr>
      </w:pPr>
    </w:p>
    <w:p w14:paraId="454486E0"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Thank you for submitting your manuscript to Diabetes Care. The editors have decided that your manuscript is not acceptable for publication in its present form. However, we would be willing to consider a version that has been substantially revised if you feel you can adequately address all the comments from the editors and/or reviewers. Please note that we make no commitment to publishing your revised manuscript given the important points that have been raised.</w:t>
      </w:r>
    </w:p>
    <w:p w14:paraId="70F71936" w14:textId="77777777" w:rsidR="000750F9" w:rsidRPr="00F94FB7" w:rsidRDefault="000750F9" w:rsidP="000750F9">
      <w:pPr>
        <w:pStyle w:val="PlainText"/>
        <w:rPr>
          <w:rFonts w:ascii="Times New Roman" w:hAnsi="Times New Roman" w:cs="Times New Roman"/>
          <w:sz w:val="24"/>
          <w:szCs w:val="24"/>
        </w:rPr>
      </w:pPr>
    </w:p>
    <w:p w14:paraId="528F24A7"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If you choose to submit a revised version of your manuscript, please provide a point-by-point response to the reviewers’ comments, with each comment verbatim in bold or italics followed by your response. If you have made substantive changes to your manuscript, in addition to highlighting them in track changes in the resubmitted version of the paper, please also provide in your response to the reviewers a detailed description of these changes and indicate where they appear in the manuscript. If you have inserted key sentences, paragraphs, or sections in response to the comments, please be clear about their location in your response. Further, if you have made any deletions, please also indicate the location of these changes.</w:t>
      </w:r>
    </w:p>
    <w:p w14:paraId="587DF435" w14:textId="77777777" w:rsidR="000750F9" w:rsidRPr="00F94FB7" w:rsidRDefault="000750F9" w:rsidP="000750F9">
      <w:pPr>
        <w:pStyle w:val="PlainText"/>
        <w:rPr>
          <w:rFonts w:ascii="Times New Roman" w:hAnsi="Times New Roman" w:cs="Times New Roman"/>
          <w:sz w:val="24"/>
          <w:szCs w:val="24"/>
        </w:rPr>
      </w:pPr>
    </w:p>
    <w:p w14:paraId="730E716A"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The revision is due within 30 days of the date of this letter. If you anticipate needing additional time, please contact the Editorial Office.</w:t>
      </w:r>
    </w:p>
    <w:p w14:paraId="0C21D963" w14:textId="77777777" w:rsidR="000750F9" w:rsidRPr="00F94FB7" w:rsidRDefault="000750F9" w:rsidP="000750F9">
      <w:pPr>
        <w:pStyle w:val="PlainText"/>
        <w:rPr>
          <w:rFonts w:ascii="Times New Roman" w:hAnsi="Times New Roman" w:cs="Times New Roman"/>
          <w:sz w:val="24"/>
          <w:szCs w:val="24"/>
        </w:rPr>
      </w:pPr>
    </w:p>
    <w:p w14:paraId="099D5168"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To revise your manuscript, log into </w:t>
      </w:r>
      <w:hyperlink r:id="rId6" w:history="1">
        <w:r w:rsidRPr="00F94FB7">
          <w:rPr>
            <w:rStyle w:val="Hyperlink"/>
            <w:rFonts w:ascii="Times New Roman" w:hAnsi="Times New Roman" w:cs="Times New Roman"/>
            <w:sz w:val="24"/>
            <w:szCs w:val="24"/>
          </w:rPr>
          <w:t>https://mc.manuscriptcentral.com/diabetescare</w:t>
        </w:r>
      </w:hyperlink>
      <w:r w:rsidRPr="00F94FB7">
        <w:rPr>
          <w:rFonts w:ascii="Times New Roman" w:hAnsi="Times New Roman" w:cs="Times New Roman"/>
          <w:sz w:val="24"/>
          <w:szCs w:val="24"/>
        </w:rPr>
        <w:t xml:space="preserve"> and enter your Author Center. Select "Manuscripts Awaiting Revision" and click "Create a Revision." Your manuscript number will be appended with an "R" to indicate it is a revision. To reply to the reviewers' comments, please select "View Comments and Respond to Reviewers."</w:t>
      </w:r>
    </w:p>
    <w:p w14:paraId="7348BD39" w14:textId="77777777" w:rsidR="000750F9" w:rsidRPr="00F94FB7" w:rsidRDefault="000750F9" w:rsidP="000750F9">
      <w:pPr>
        <w:pStyle w:val="PlainText"/>
        <w:rPr>
          <w:rFonts w:ascii="Times New Roman" w:hAnsi="Times New Roman" w:cs="Times New Roman"/>
          <w:sz w:val="24"/>
          <w:szCs w:val="24"/>
        </w:rPr>
      </w:pPr>
    </w:p>
    <w:p w14:paraId="4890279F"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Please use “track changes” to show edits to your manuscript and upload Microsoft Word document files (not PDF) of both a tracked copy as well as a clean copy of the revision. In addition, please ensure you address the formatting issues listed below.</w:t>
      </w:r>
    </w:p>
    <w:p w14:paraId="5D4CD899" w14:textId="77777777" w:rsidR="000750F9" w:rsidRPr="00F94FB7" w:rsidRDefault="000750F9" w:rsidP="000750F9">
      <w:pPr>
        <w:pStyle w:val="PlainText"/>
        <w:rPr>
          <w:rFonts w:ascii="Times New Roman" w:hAnsi="Times New Roman" w:cs="Times New Roman"/>
          <w:sz w:val="24"/>
          <w:szCs w:val="24"/>
        </w:rPr>
      </w:pPr>
    </w:p>
    <w:p w14:paraId="681E5D9D"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Also </w:t>
      </w:r>
      <w:proofErr w:type="gramStart"/>
      <w:r w:rsidRPr="00F94FB7">
        <w:rPr>
          <w:rFonts w:ascii="Times New Roman" w:hAnsi="Times New Roman" w:cs="Times New Roman"/>
          <w:sz w:val="24"/>
          <w:szCs w:val="24"/>
        </w:rPr>
        <w:t>at this time</w:t>
      </w:r>
      <w:proofErr w:type="gramEnd"/>
      <w:r w:rsidRPr="00F94FB7">
        <w:rPr>
          <w:rFonts w:ascii="Times New Roman" w:hAnsi="Times New Roman" w:cs="Times New Roman"/>
          <w:sz w:val="24"/>
          <w:szCs w:val="24"/>
        </w:rPr>
        <w:t>, please upload print-quality digital figures with your revised manuscript. If you are unable to convert the figures to the specifications required in the instructions for authors, please upload your original figure source files instead.</w:t>
      </w:r>
    </w:p>
    <w:p w14:paraId="6FFA4FC9" w14:textId="77777777" w:rsidR="000750F9" w:rsidRPr="00F94FB7" w:rsidRDefault="000750F9" w:rsidP="000750F9">
      <w:pPr>
        <w:pStyle w:val="PlainText"/>
        <w:rPr>
          <w:rFonts w:ascii="Times New Roman" w:hAnsi="Times New Roman" w:cs="Times New Roman"/>
          <w:sz w:val="24"/>
          <w:szCs w:val="24"/>
        </w:rPr>
      </w:pPr>
    </w:p>
    <w:p w14:paraId="70D3C69B"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Thank you once again for submitting your work to Diabetes Care. We look forward to receiving your revised manuscript.</w:t>
      </w:r>
    </w:p>
    <w:p w14:paraId="07771A6E" w14:textId="77777777" w:rsidR="000750F9" w:rsidRPr="00F94FB7" w:rsidRDefault="000750F9" w:rsidP="000750F9">
      <w:pPr>
        <w:pStyle w:val="PlainText"/>
        <w:rPr>
          <w:rFonts w:ascii="Times New Roman" w:hAnsi="Times New Roman" w:cs="Times New Roman"/>
          <w:sz w:val="24"/>
          <w:szCs w:val="24"/>
        </w:rPr>
      </w:pPr>
    </w:p>
    <w:p w14:paraId="7F3D93A5"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Yours sincerely,</w:t>
      </w:r>
    </w:p>
    <w:p w14:paraId="78562F27" w14:textId="77777777" w:rsidR="000750F9" w:rsidRPr="00F94FB7" w:rsidRDefault="000750F9" w:rsidP="000750F9">
      <w:pPr>
        <w:pStyle w:val="PlainText"/>
        <w:rPr>
          <w:rFonts w:ascii="Times New Roman" w:hAnsi="Times New Roman" w:cs="Times New Roman"/>
          <w:sz w:val="24"/>
          <w:szCs w:val="24"/>
        </w:rPr>
      </w:pPr>
    </w:p>
    <w:p w14:paraId="1D5BE215"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Steven E. Kahn, M.B., Ch.B.</w:t>
      </w:r>
    </w:p>
    <w:p w14:paraId="68FCFD4B"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Editor-in-Chief, Diabetes Care</w:t>
      </w:r>
    </w:p>
    <w:p w14:paraId="4C8E12E4"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Professor of Medicine</w:t>
      </w:r>
    </w:p>
    <w:p w14:paraId="01779D35"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VA Puget Sound Health Care System</w:t>
      </w:r>
    </w:p>
    <w:p w14:paraId="64D6AEB4"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University of Washington</w:t>
      </w:r>
    </w:p>
    <w:p w14:paraId="1AF90EEE"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_________________________________________________</w:t>
      </w:r>
    </w:p>
    <w:p w14:paraId="5FBE6FBD" w14:textId="77777777" w:rsidR="000750F9" w:rsidRPr="00F94FB7" w:rsidRDefault="000750F9" w:rsidP="000750F9">
      <w:pPr>
        <w:pStyle w:val="PlainText"/>
        <w:rPr>
          <w:rFonts w:ascii="Times New Roman" w:hAnsi="Times New Roman" w:cs="Times New Roman"/>
          <w:sz w:val="24"/>
          <w:szCs w:val="24"/>
        </w:rPr>
      </w:pPr>
    </w:p>
    <w:p w14:paraId="27D1971A"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Revisions that do not meet guidelines, or have not submitted all forms, will not be processed.</w:t>
      </w:r>
    </w:p>
    <w:p w14:paraId="2E9E9A70" w14:textId="77777777" w:rsidR="000750F9" w:rsidRPr="00F94FB7" w:rsidRDefault="000750F9" w:rsidP="000750F9">
      <w:pPr>
        <w:pStyle w:val="PlainText"/>
        <w:rPr>
          <w:rFonts w:ascii="Times New Roman" w:hAnsi="Times New Roman" w:cs="Times New Roman"/>
          <w:sz w:val="24"/>
          <w:szCs w:val="24"/>
        </w:rPr>
      </w:pPr>
    </w:p>
    <w:p w14:paraId="159773F0"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FORMATTING COMMENTS:</w:t>
      </w:r>
    </w:p>
    <w:p w14:paraId="6E4768F8" w14:textId="77777777" w:rsidR="000750F9" w:rsidRPr="00F94FB7" w:rsidRDefault="000750F9" w:rsidP="000750F9">
      <w:pPr>
        <w:pStyle w:val="PlainText"/>
        <w:rPr>
          <w:rFonts w:ascii="Times New Roman" w:hAnsi="Times New Roman" w:cs="Times New Roman"/>
          <w:sz w:val="24"/>
          <w:szCs w:val="24"/>
        </w:rPr>
      </w:pPr>
    </w:p>
    <w:p w14:paraId="4492E76E"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Complete Instructions for Authors are available at </w:t>
      </w:r>
      <w:hyperlink r:id="rId7" w:history="1">
        <w:r w:rsidRPr="00F94FB7">
          <w:rPr>
            <w:rStyle w:val="Hyperlink"/>
            <w:rFonts w:ascii="Times New Roman" w:hAnsi="Times New Roman" w:cs="Times New Roman"/>
            <w:sz w:val="24"/>
            <w:szCs w:val="24"/>
          </w:rPr>
          <w:t>http://care.diabetesjournals.org/content/instructions-for-authors</w:t>
        </w:r>
      </w:hyperlink>
    </w:p>
    <w:p w14:paraId="52C5522F" w14:textId="77777777" w:rsidR="000750F9" w:rsidRPr="00F94FB7" w:rsidRDefault="000750F9" w:rsidP="000750F9">
      <w:pPr>
        <w:pStyle w:val="PlainText"/>
        <w:rPr>
          <w:rFonts w:ascii="Times New Roman" w:hAnsi="Times New Roman" w:cs="Times New Roman"/>
          <w:sz w:val="24"/>
          <w:szCs w:val="24"/>
        </w:rPr>
      </w:pPr>
    </w:p>
    <w:p w14:paraId="76EEAC23" w14:textId="6376F0B9"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Abstracts are limited to 250 words. You currently have 251. </w:t>
      </w:r>
    </w:p>
    <w:p w14:paraId="64FDC90A" w14:textId="305193C4" w:rsidR="008647C3" w:rsidRPr="00F94FB7" w:rsidRDefault="00F236CD"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revised the abstract and it now has 250 words.</w:t>
      </w:r>
    </w:p>
    <w:p w14:paraId="3D4EBD77" w14:textId="77777777" w:rsidR="000750F9" w:rsidRPr="00F94FB7" w:rsidRDefault="000750F9" w:rsidP="000750F9">
      <w:pPr>
        <w:pStyle w:val="PlainText"/>
        <w:rPr>
          <w:rFonts w:ascii="Times New Roman" w:hAnsi="Times New Roman" w:cs="Times New Roman"/>
          <w:sz w:val="24"/>
          <w:szCs w:val="24"/>
        </w:rPr>
      </w:pPr>
    </w:p>
    <w:p w14:paraId="10C756B9" w14:textId="0D0C1975" w:rsidR="000750F9" w:rsidRPr="00F94FB7" w:rsidRDefault="000750F9" w:rsidP="000750F9">
      <w:pPr>
        <w:pStyle w:val="PlainText"/>
        <w:rPr>
          <w:rFonts w:ascii="Times New Roman" w:hAnsi="Times New Roman" w:cs="Times New Roman"/>
          <w:sz w:val="24"/>
          <w:szCs w:val="24"/>
        </w:rPr>
      </w:pPr>
      <w:commentRangeStart w:id="0"/>
      <w:r w:rsidRPr="00F94FB7">
        <w:rPr>
          <w:rFonts w:ascii="Times New Roman" w:hAnsi="Times New Roman" w:cs="Times New Roman"/>
          <w:sz w:val="24"/>
          <w:szCs w:val="24"/>
        </w:rPr>
        <w:t>Authors are asked to include a &lt;200-character Twitter summary of their article</w:t>
      </w:r>
      <w:commentRangeEnd w:id="0"/>
      <w:r w:rsidR="008D5E87" w:rsidRPr="00F94FB7">
        <w:rPr>
          <w:rStyle w:val="CommentReference"/>
          <w:rFonts w:ascii="Times New Roman" w:hAnsi="Times New Roman" w:cs="Times New Roman"/>
          <w:sz w:val="24"/>
          <w:szCs w:val="24"/>
        </w:rPr>
        <w:commentReference w:id="0"/>
      </w:r>
      <w:r w:rsidRPr="00F94FB7">
        <w:rPr>
          <w:rFonts w:ascii="Times New Roman" w:hAnsi="Times New Roman" w:cs="Times New Roman"/>
          <w:sz w:val="24"/>
          <w:szCs w:val="24"/>
        </w:rPr>
        <w:t>. The summary should highlight the key finding, insight, or significance of the paper and should be listed on the title page of the manuscript, below the corresponding author’s contact information.</w:t>
      </w:r>
    </w:p>
    <w:p w14:paraId="2439685C" w14:textId="379D0279" w:rsidR="008A70EE" w:rsidRPr="00F94FB7" w:rsidRDefault="008A70EE"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This is included after the title page.</w:t>
      </w:r>
    </w:p>
    <w:p w14:paraId="4A56BE8A" w14:textId="77777777" w:rsidR="000750F9" w:rsidRPr="00F94FB7" w:rsidRDefault="000750F9" w:rsidP="000750F9">
      <w:pPr>
        <w:pStyle w:val="PlainText"/>
        <w:rPr>
          <w:rFonts w:ascii="Times New Roman" w:hAnsi="Times New Roman" w:cs="Times New Roman"/>
          <w:sz w:val="24"/>
          <w:szCs w:val="24"/>
        </w:rPr>
      </w:pPr>
    </w:p>
    <w:p w14:paraId="7CD88AF9" w14:textId="6A243028"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Please add the corresponding authors phone number to the title page. </w:t>
      </w:r>
    </w:p>
    <w:p w14:paraId="09584DEB" w14:textId="3ED5C490" w:rsidR="00467118" w:rsidRPr="00F94FB7" w:rsidRDefault="0015363E"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a</w:t>
      </w:r>
      <w:r w:rsidR="00467118" w:rsidRPr="00F94FB7">
        <w:rPr>
          <w:rFonts w:ascii="Times New Roman" w:hAnsi="Times New Roman" w:cs="Times New Roman"/>
          <w:color w:val="4472C4" w:themeColor="accent1"/>
          <w:sz w:val="24"/>
          <w:szCs w:val="24"/>
        </w:rPr>
        <w:t>dded</w:t>
      </w:r>
      <w:r w:rsidRPr="00F94FB7">
        <w:rPr>
          <w:rFonts w:ascii="Times New Roman" w:hAnsi="Times New Roman" w:cs="Times New Roman"/>
          <w:color w:val="4472C4" w:themeColor="accent1"/>
          <w:sz w:val="24"/>
          <w:szCs w:val="24"/>
        </w:rPr>
        <w:t xml:space="preserve"> the corresponding authors phone number to the title page.</w:t>
      </w:r>
    </w:p>
    <w:p w14:paraId="1A58604E" w14:textId="77777777" w:rsidR="000750F9" w:rsidRPr="00F94FB7" w:rsidRDefault="000750F9" w:rsidP="000750F9">
      <w:pPr>
        <w:pStyle w:val="PlainText"/>
        <w:rPr>
          <w:rFonts w:ascii="Times New Roman" w:hAnsi="Times New Roman" w:cs="Times New Roman"/>
          <w:sz w:val="24"/>
          <w:szCs w:val="24"/>
        </w:rPr>
      </w:pPr>
    </w:p>
    <w:p w14:paraId="4B734EE7" w14:textId="669C4FCC" w:rsidR="000750F9" w:rsidRPr="00F94FB7" w:rsidRDefault="000750F9" w:rsidP="000750F9">
      <w:pPr>
        <w:pStyle w:val="PlainText"/>
        <w:rPr>
          <w:rFonts w:ascii="Times New Roman" w:hAnsi="Times New Roman" w:cs="Times New Roman"/>
          <w:sz w:val="24"/>
          <w:szCs w:val="24"/>
        </w:rPr>
      </w:pPr>
      <w:commentRangeStart w:id="1"/>
      <w:r w:rsidRPr="00F94FB7">
        <w:rPr>
          <w:rFonts w:ascii="Times New Roman" w:hAnsi="Times New Roman" w:cs="Times New Roman"/>
          <w:sz w:val="24"/>
          <w:szCs w:val="24"/>
        </w:rPr>
        <w:t>Your figures were included in the main document</w:t>
      </w:r>
      <w:commentRangeEnd w:id="1"/>
      <w:r w:rsidR="004453AB" w:rsidRPr="00F94FB7">
        <w:rPr>
          <w:rStyle w:val="CommentReference"/>
          <w:rFonts w:ascii="Times New Roman" w:hAnsi="Times New Roman" w:cs="Times New Roman"/>
          <w:sz w:val="24"/>
          <w:szCs w:val="24"/>
        </w:rPr>
        <w:commentReference w:id="1"/>
      </w:r>
      <w:r w:rsidRPr="00F94FB7">
        <w:rPr>
          <w:rFonts w:ascii="Times New Roman" w:hAnsi="Times New Roman" w:cs="Times New Roman"/>
          <w:sz w:val="24"/>
          <w:szCs w:val="24"/>
        </w:rPr>
        <w:t>. Please upload your figures in their original format (saved in the program they were created in) or as individual high quality .pdf or .tiff files.</w:t>
      </w:r>
    </w:p>
    <w:p w14:paraId="15AE3355" w14:textId="26482261" w:rsidR="008A70EE" w:rsidRPr="00F94FB7" w:rsidRDefault="008A70EE"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Figures will be uploaded as .tiff files.</w:t>
      </w:r>
    </w:p>
    <w:p w14:paraId="21A6C119" w14:textId="77777777" w:rsidR="000750F9" w:rsidRPr="00F94FB7" w:rsidRDefault="000750F9" w:rsidP="000750F9">
      <w:pPr>
        <w:pStyle w:val="PlainText"/>
        <w:rPr>
          <w:rFonts w:ascii="Times New Roman" w:hAnsi="Times New Roman" w:cs="Times New Roman"/>
          <w:sz w:val="24"/>
          <w:szCs w:val="24"/>
        </w:rPr>
      </w:pPr>
    </w:p>
    <w:p w14:paraId="154A9302"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NOTE: If your article includes supplemental files, please prepare these in final form and without track changes (as you wish them to appear online). We do not copyedit or format Supplemental files.</w:t>
      </w:r>
    </w:p>
    <w:p w14:paraId="68F66CAB" w14:textId="77777777" w:rsidR="000750F9" w:rsidRPr="00F94FB7" w:rsidRDefault="000750F9" w:rsidP="000750F9">
      <w:pPr>
        <w:pStyle w:val="PlainText"/>
        <w:rPr>
          <w:rFonts w:ascii="Times New Roman" w:hAnsi="Times New Roman" w:cs="Times New Roman"/>
          <w:sz w:val="24"/>
          <w:szCs w:val="24"/>
        </w:rPr>
      </w:pPr>
    </w:p>
    <w:p w14:paraId="50B3DE1F" w14:textId="77777777" w:rsidR="000750F9" w:rsidRPr="00F94FB7" w:rsidRDefault="000750F9" w:rsidP="000750F9">
      <w:pPr>
        <w:pStyle w:val="PlainText"/>
        <w:rPr>
          <w:rFonts w:ascii="Times New Roman" w:hAnsi="Times New Roman" w:cs="Times New Roman"/>
          <w:sz w:val="24"/>
          <w:szCs w:val="24"/>
        </w:rPr>
      </w:pPr>
    </w:p>
    <w:p w14:paraId="1F5D2AB9"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EDITOR COMMENTS:</w:t>
      </w:r>
    </w:p>
    <w:p w14:paraId="543CBE6B" w14:textId="77777777" w:rsidR="000750F9" w:rsidRPr="00F94FB7" w:rsidRDefault="000750F9" w:rsidP="000750F9">
      <w:pPr>
        <w:pStyle w:val="PlainText"/>
        <w:rPr>
          <w:rFonts w:ascii="Times New Roman" w:hAnsi="Times New Roman" w:cs="Times New Roman"/>
          <w:sz w:val="24"/>
          <w:szCs w:val="24"/>
        </w:rPr>
      </w:pPr>
    </w:p>
    <w:p w14:paraId="3961E617" w14:textId="77777777" w:rsidR="000750F9" w:rsidRPr="00F94FB7" w:rsidRDefault="000750F9" w:rsidP="000750F9">
      <w:pPr>
        <w:pStyle w:val="PlainText"/>
        <w:rPr>
          <w:rFonts w:ascii="Times New Roman" w:hAnsi="Times New Roman" w:cs="Times New Roman"/>
          <w:sz w:val="24"/>
          <w:szCs w:val="24"/>
        </w:rPr>
      </w:pPr>
    </w:p>
    <w:p w14:paraId="7BC4C450" w14:textId="77777777" w:rsidR="000750F9" w:rsidRPr="00F94FB7" w:rsidRDefault="000750F9" w:rsidP="000750F9">
      <w:pPr>
        <w:pStyle w:val="PlainText"/>
        <w:rPr>
          <w:rFonts w:ascii="Times New Roman" w:hAnsi="Times New Roman" w:cs="Times New Roman"/>
          <w:sz w:val="24"/>
          <w:szCs w:val="24"/>
        </w:rPr>
      </w:pPr>
    </w:p>
    <w:p w14:paraId="46AC2799"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REVIEWER COMMENTS:</w:t>
      </w:r>
    </w:p>
    <w:p w14:paraId="55780035" w14:textId="77777777" w:rsidR="000750F9" w:rsidRPr="00F94FB7" w:rsidRDefault="000750F9" w:rsidP="000750F9">
      <w:pPr>
        <w:pStyle w:val="PlainText"/>
        <w:rPr>
          <w:rFonts w:ascii="Times New Roman" w:hAnsi="Times New Roman" w:cs="Times New Roman"/>
          <w:sz w:val="24"/>
          <w:szCs w:val="24"/>
        </w:rPr>
      </w:pPr>
    </w:p>
    <w:p w14:paraId="77ACD31B"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Reviewer: 1</w:t>
      </w:r>
    </w:p>
    <w:p w14:paraId="3C2BBB8E" w14:textId="77777777" w:rsidR="000750F9" w:rsidRPr="00F94FB7" w:rsidRDefault="000750F9" w:rsidP="000750F9">
      <w:pPr>
        <w:pStyle w:val="PlainText"/>
        <w:rPr>
          <w:rFonts w:ascii="Times New Roman" w:hAnsi="Times New Roman" w:cs="Times New Roman"/>
          <w:sz w:val="24"/>
          <w:szCs w:val="24"/>
        </w:rPr>
      </w:pPr>
    </w:p>
    <w:p w14:paraId="74C6FD17"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Comments to the Author</w:t>
      </w:r>
    </w:p>
    <w:p w14:paraId="10E858A4"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Thank you for the opportunity to review this manuscript. I think this paper is addressing the persistent issues in diabetes care (i.e., lack of receipt in guideline recommended preventive care) using MEPS data. Methods are appropriate and manuscript is overall well written.  Here are my comments for authors’ consideration. </w:t>
      </w:r>
    </w:p>
    <w:p w14:paraId="3C9D33AA" w14:textId="7E09B36A"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Major</w:t>
      </w:r>
      <w:r w:rsidR="00360817" w:rsidRPr="00F94FB7">
        <w:rPr>
          <w:rFonts w:ascii="Times New Roman" w:hAnsi="Times New Roman" w:cs="Times New Roman"/>
          <w:sz w:val="24"/>
          <w:szCs w:val="24"/>
        </w:rPr>
        <w:br/>
      </w:r>
    </w:p>
    <w:p w14:paraId="75D3E16A" w14:textId="36CEA1B4"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1. Abstract: provide sample size of this study. </w:t>
      </w:r>
    </w:p>
    <w:p w14:paraId="301E57B9" w14:textId="118A6C69" w:rsidR="008647C3" w:rsidRPr="00F94FB7" w:rsidRDefault="0015363E"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a</w:t>
      </w:r>
      <w:r w:rsidR="008647C3" w:rsidRPr="00F94FB7">
        <w:rPr>
          <w:rFonts w:ascii="Times New Roman" w:hAnsi="Times New Roman" w:cs="Times New Roman"/>
          <w:color w:val="4472C4" w:themeColor="accent1"/>
          <w:sz w:val="24"/>
          <w:szCs w:val="24"/>
        </w:rPr>
        <w:t>dded</w:t>
      </w:r>
      <w:r w:rsidR="00747B4B" w:rsidRPr="00F94FB7">
        <w:rPr>
          <w:rFonts w:ascii="Times New Roman" w:hAnsi="Times New Roman" w:cs="Times New Roman"/>
          <w:color w:val="4472C4" w:themeColor="accent1"/>
          <w:sz w:val="24"/>
          <w:szCs w:val="24"/>
        </w:rPr>
        <w:t xml:space="preserve"> (</w:t>
      </w:r>
      <w:r w:rsidR="00747B4B" w:rsidRPr="00F94FB7">
        <w:rPr>
          <w:rFonts w:ascii="Times New Roman" w:hAnsi="Times New Roman" w:cs="Times New Roman"/>
          <w:i/>
          <w:iCs/>
          <w:color w:val="4472C4" w:themeColor="accent1"/>
          <w:sz w:val="24"/>
          <w:szCs w:val="24"/>
        </w:rPr>
        <w:t>n</w:t>
      </w:r>
      <w:r w:rsidR="00747B4B" w:rsidRPr="00F94FB7">
        <w:rPr>
          <w:rFonts w:ascii="Times New Roman" w:hAnsi="Times New Roman" w:cs="Times New Roman"/>
          <w:color w:val="4472C4" w:themeColor="accent1"/>
          <w:sz w:val="24"/>
          <w:szCs w:val="24"/>
        </w:rPr>
        <w:t xml:space="preserve"> = 25,616</w:t>
      </w:r>
      <w:r w:rsidR="008A70EE" w:rsidRPr="00F94FB7">
        <w:rPr>
          <w:rFonts w:ascii="Times New Roman" w:hAnsi="Times New Roman" w:cs="Times New Roman"/>
          <w:color w:val="4472C4" w:themeColor="accent1"/>
          <w:sz w:val="24"/>
          <w:szCs w:val="24"/>
        </w:rPr>
        <w:t xml:space="preserve"> to the methods on page 5</w:t>
      </w:r>
      <w:r w:rsidR="003F002B"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p>
    <w:p w14:paraId="5C7B857C" w14:textId="18A5A84E"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2. I was wondering whether data on urine albumin testing is available in MEPS. </w:t>
      </w:r>
    </w:p>
    <w:p w14:paraId="2636769A" w14:textId="15B4EAAE" w:rsidR="009750E1" w:rsidRPr="00F94FB7" w:rsidRDefault="00CA266A"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lastRenderedPageBreak/>
        <w:t>Unfortunately, d</w:t>
      </w:r>
      <w:r w:rsidR="009750E1" w:rsidRPr="00F94FB7">
        <w:rPr>
          <w:rFonts w:ascii="Times New Roman" w:hAnsi="Times New Roman" w:cs="Times New Roman"/>
          <w:color w:val="4472C4" w:themeColor="accent1"/>
          <w:sz w:val="24"/>
          <w:szCs w:val="24"/>
        </w:rPr>
        <w:t>ata on urine albumin testing do not appear to be available in MEPS.</w:t>
      </w:r>
      <w:r w:rsidR="00360817" w:rsidRPr="00F94FB7">
        <w:rPr>
          <w:rFonts w:ascii="Times New Roman" w:hAnsi="Times New Roman" w:cs="Times New Roman"/>
          <w:color w:val="4472C4" w:themeColor="accent1"/>
          <w:sz w:val="24"/>
          <w:szCs w:val="24"/>
        </w:rPr>
        <w:br/>
      </w:r>
    </w:p>
    <w:p w14:paraId="09BCC822" w14:textId="0DA1259A"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3. Page 5</w:t>
      </w:r>
      <w:proofErr w:type="gramStart"/>
      <w:r w:rsidRPr="00F94FB7">
        <w:rPr>
          <w:rFonts w:ascii="Times New Roman" w:hAnsi="Times New Roman" w:cs="Times New Roman"/>
          <w:sz w:val="24"/>
          <w:szCs w:val="24"/>
        </w:rPr>
        <w:t>:  “</w:t>
      </w:r>
      <w:proofErr w:type="gramEnd"/>
      <w:r w:rsidRPr="00F94FB7">
        <w:rPr>
          <w:rFonts w:ascii="Times New Roman" w:hAnsi="Times New Roman" w:cs="Times New Roman"/>
          <w:sz w:val="24"/>
          <w:szCs w:val="24"/>
        </w:rPr>
        <w:t>To our knowledge, the proportion and trend of receipt of preventive services addressed in the Medical Expenditure Panel Survey (MEPS) has not been reported.”  It would be nice to state the relative strengths of MEPS data compared to other national data sources (</w:t>
      </w:r>
      <w:proofErr w:type="spellStart"/>
      <w:r w:rsidRPr="00F94FB7">
        <w:rPr>
          <w:rFonts w:ascii="Times New Roman" w:hAnsi="Times New Roman" w:cs="Times New Roman"/>
          <w:sz w:val="24"/>
          <w:szCs w:val="24"/>
        </w:rPr>
        <w:t>eg</w:t>
      </w:r>
      <w:proofErr w:type="spellEnd"/>
      <w:r w:rsidRPr="00F94FB7">
        <w:rPr>
          <w:rFonts w:ascii="Times New Roman" w:hAnsi="Times New Roman" w:cs="Times New Roman"/>
          <w:sz w:val="24"/>
          <w:szCs w:val="24"/>
        </w:rPr>
        <w:t xml:space="preserve">, NHANES and BRFSS). </w:t>
      </w:r>
    </w:p>
    <w:p w14:paraId="0EDF5D7D" w14:textId="14EC6882" w:rsidR="00E360E2" w:rsidRPr="00F94FB7" w:rsidRDefault="00940A95" w:rsidP="00747B4B">
      <w:pPr>
        <w:pStyle w:val="PlainText"/>
        <w:rPr>
          <w:rFonts w:ascii="Times New Roman" w:hAnsi="Times New Roman" w:cs="Times New Roman"/>
          <w:sz w:val="24"/>
          <w:szCs w:val="24"/>
        </w:rPr>
      </w:pPr>
      <w:r w:rsidRPr="00F94FB7">
        <w:rPr>
          <w:rFonts w:ascii="Times New Roman" w:hAnsi="Times New Roman" w:cs="Times New Roman"/>
          <w:color w:val="4472C4" w:themeColor="accent1"/>
          <w:sz w:val="24"/>
          <w:szCs w:val="24"/>
        </w:rPr>
        <w:t xml:space="preserve">On p. </w:t>
      </w:r>
      <w:r w:rsidR="00320ED3" w:rsidRPr="00F94FB7">
        <w:rPr>
          <w:rFonts w:ascii="Times New Roman" w:hAnsi="Times New Roman" w:cs="Times New Roman"/>
          <w:color w:val="4472C4" w:themeColor="accent1"/>
          <w:sz w:val="24"/>
          <w:szCs w:val="24"/>
        </w:rPr>
        <w:t>5</w:t>
      </w:r>
      <w:r w:rsidR="00633B0D" w:rsidRPr="00F94FB7">
        <w:rPr>
          <w:rFonts w:ascii="Times New Roman" w:hAnsi="Times New Roman" w:cs="Times New Roman"/>
          <w:color w:val="4472C4" w:themeColor="accent1"/>
          <w:sz w:val="24"/>
          <w:szCs w:val="24"/>
        </w:rPr>
        <w:t xml:space="preserve"> of the introduction</w:t>
      </w:r>
      <w:r w:rsidRPr="00F94FB7">
        <w:rPr>
          <w:rFonts w:ascii="Times New Roman" w:hAnsi="Times New Roman" w:cs="Times New Roman"/>
          <w:color w:val="4472C4" w:themeColor="accent1"/>
          <w:sz w:val="24"/>
          <w:szCs w:val="24"/>
        </w:rPr>
        <w:t xml:space="preserve">, </w:t>
      </w:r>
      <w:r w:rsidR="00412011" w:rsidRPr="00F94FB7">
        <w:rPr>
          <w:rFonts w:ascii="Times New Roman" w:hAnsi="Times New Roman" w:cs="Times New Roman"/>
          <w:color w:val="4472C4" w:themeColor="accent1"/>
          <w:sz w:val="24"/>
          <w:szCs w:val="24"/>
        </w:rPr>
        <w:t>w</w:t>
      </w:r>
      <w:r w:rsidRPr="00F94FB7">
        <w:rPr>
          <w:rFonts w:ascii="Times New Roman" w:hAnsi="Times New Roman" w:cs="Times New Roman"/>
          <w:color w:val="4472C4" w:themeColor="accent1"/>
          <w:sz w:val="24"/>
          <w:szCs w:val="24"/>
        </w:rPr>
        <w:t>e a</w:t>
      </w:r>
      <w:r w:rsidR="008E33C5" w:rsidRPr="00F94FB7">
        <w:rPr>
          <w:rFonts w:ascii="Times New Roman" w:hAnsi="Times New Roman" w:cs="Times New Roman"/>
          <w:color w:val="4472C4" w:themeColor="accent1"/>
          <w:sz w:val="24"/>
          <w:szCs w:val="24"/>
        </w:rPr>
        <w:t xml:space="preserve">dded </w:t>
      </w:r>
      <w:r w:rsidR="00412011" w:rsidRPr="00F94FB7">
        <w:rPr>
          <w:rFonts w:ascii="Times New Roman" w:hAnsi="Times New Roman" w:cs="Times New Roman"/>
          <w:color w:val="4472C4" w:themeColor="accent1"/>
          <w:sz w:val="24"/>
          <w:szCs w:val="24"/>
        </w:rPr>
        <w:t xml:space="preserve">a </w:t>
      </w:r>
      <w:r w:rsidR="008E33C5" w:rsidRPr="00F94FB7">
        <w:rPr>
          <w:rFonts w:ascii="Times New Roman" w:hAnsi="Times New Roman" w:cs="Times New Roman"/>
          <w:color w:val="4472C4" w:themeColor="accent1"/>
          <w:sz w:val="24"/>
          <w:szCs w:val="24"/>
        </w:rPr>
        <w:t>brief statement on the advantages of working with data from MEPS</w:t>
      </w:r>
      <w:proofErr w:type="gramStart"/>
      <w:r w:rsidRPr="00F94FB7">
        <w:rPr>
          <w:rFonts w:ascii="Times New Roman" w:hAnsi="Times New Roman" w:cs="Times New Roman"/>
          <w:color w:val="4472C4" w:themeColor="accent1"/>
          <w:sz w:val="24"/>
          <w:szCs w:val="24"/>
        </w:rPr>
        <w:t>:</w:t>
      </w:r>
      <w:r w:rsidR="00747B4B" w:rsidRPr="00F94FB7">
        <w:rPr>
          <w:rFonts w:ascii="Times New Roman" w:hAnsi="Times New Roman" w:cs="Times New Roman"/>
          <w:color w:val="4472C4" w:themeColor="accent1"/>
          <w:sz w:val="24"/>
          <w:szCs w:val="24"/>
        </w:rPr>
        <w:t xml:space="preserve"> </w:t>
      </w:r>
      <w:r w:rsidR="006B4335" w:rsidRPr="00F94FB7">
        <w:rPr>
          <w:rFonts w:ascii="Times New Roman" w:hAnsi="Times New Roman" w:cs="Times New Roman"/>
          <w:color w:val="4472C4" w:themeColor="accent1"/>
          <w:sz w:val="24"/>
          <w:szCs w:val="24"/>
        </w:rPr>
        <w:t xml:space="preserve"> </w:t>
      </w:r>
      <w:r w:rsidR="00412011" w:rsidRPr="00F94FB7">
        <w:rPr>
          <w:rFonts w:ascii="Times New Roman" w:hAnsi="Times New Roman" w:cs="Times New Roman"/>
          <w:color w:val="4472C4" w:themeColor="accent1"/>
          <w:sz w:val="24"/>
          <w:szCs w:val="24"/>
        </w:rPr>
        <w:t>“</w:t>
      </w:r>
      <w:bookmarkStart w:id="2" w:name="_Hlk142983682"/>
      <w:proofErr w:type="gramEnd"/>
      <w:r w:rsidR="006B4335" w:rsidRPr="00F94FB7">
        <w:rPr>
          <w:rFonts w:ascii="Times New Roman" w:hAnsi="Times New Roman" w:cs="Times New Roman"/>
          <w:color w:val="4472C4" w:themeColor="accent1"/>
          <w:sz w:val="24"/>
          <w:szCs w:val="24"/>
        </w:rPr>
        <w:t>Analysis of MEPS data provides advantages</w:t>
      </w:r>
      <w:r w:rsidR="0015363E" w:rsidRPr="00F94FB7">
        <w:rPr>
          <w:rFonts w:ascii="Times New Roman" w:hAnsi="Times New Roman" w:cs="Times New Roman"/>
          <w:color w:val="4472C4" w:themeColor="accent1"/>
          <w:sz w:val="24"/>
          <w:szCs w:val="24"/>
        </w:rPr>
        <w:t xml:space="preserve"> over other surveys</w:t>
      </w:r>
      <w:r w:rsidR="006B4335" w:rsidRPr="00F94FB7">
        <w:rPr>
          <w:rFonts w:ascii="Times New Roman" w:hAnsi="Times New Roman" w:cs="Times New Roman"/>
          <w:color w:val="4472C4" w:themeColor="accent1"/>
          <w:sz w:val="24"/>
          <w:szCs w:val="24"/>
        </w:rPr>
        <w:t xml:space="preserve">, as </w:t>
      </w:r>
      <w:r w:rsidR="0015363E" w:rsidRPr="00F94FB7">
        <w:rPr>
          <w:rFonts w:ascii="Times New Roman" w:hAnsi="Times New Roman" w:cs="Times New Roman"/>
          <w:color w:val="4472C4" w:themeColor="accent1"/>
          <w:sz w:val="24"/>
          <w:szCs w:val="24"/>
        </w:rPr>
        <w:t>it</w:t>
      </w:r>
      <w:r w:rsidR="006B4335" w:rsidRPr="00F94FB7">
        <w:rPr>
          <w:rFonts w:ascii="Times New Roman" w:hAnsi="Times New Roman" w:cs="Times New Roman"/>
          <w:color w:val="4472C4" w:themeColor="accent1"/>
          <w:sz w:val="24"/>
          <w:szCs w:val="24"/>
        </w:rPr>
        <w:t xml:space="preserve"> is nationally representative and available yearly. </w:t>
      </w:r>
      <w:r w:rsidR="0015363E" w:rsidRPr="00F94FB7">
        <w:rPr>
          <w:rFonts w:ascii="Times New Roman" w:hAnsi="Times New Roman" w:cs="Times New Roman"/>
          <w:color w:val="4472C4" w:themeColor="accent1"/>
          <w:sz w:val="24"/>
          <w:szCs w:val="24"/>
        </w:rPr>
        <w:t xml:space="preserve">Meanwhile, </w:t>
      </w:r>
      <w:r w:rsidR="006B4335" w:rsidRPr="00F94FB7">
        <w:rPr>
          <w:rFonts w:ascii="Times New Roman" w:hAnsi="Times New Roman" w:cs="Times New Roman"/>
          <w:color w:val="4472C4" w:themeColor="accent1"/>
          <w:sz w:val="24"/>
          <w:szCs w:val="24"/>
        </w:rPr>
        <w:t>NHANES</w:t>
      </w:r>
      <w:r w:rsidR="0015363E" w:rsidRPr="00F94FB7">
        <w:rPr>
          <w:rFonts w:ascii="Times New Roman" w:hAnsi="Times New Roman" w:cs="Times New Roman"/>
          <w:color w:val="4472C4" w:themeColor="accent1"/>
          <w:sz w:val="24"/>
          <w:szCs w:val="24"/>
        </w:rPr>
        <w:t xml:space="preserve"> is </w:t>
      </w:r>
      <w:r w:rsidR="006B4335" w:rsidRPr="00F94FB7">
        <w:rPr>
          <w:rFonts w:ascii="Times New Roman" w:hAnsi="Times New Roman" w:cs="Times New Roman"/>
          <w:color w:val="4472C4" w:themeColor="accent1"/>
          <w:sz w:val="24"/>
          <w:szCs w:val="24"/>
        </w:rPr>
        <w:t xml:space="preserve">not annual </w:t>
      </w:r>
      <w:r w:rsidR="0015363E" w:rsidRPr="00F94FB7">
        <w:rPr>
          <w:rFonts w:ascii="Times New Roman" w:hAnsi="Times New Roman" w:cs="Times New Roman"/>
          <w:color w:val="4472C4" w:themeColor="accent1"/>
          <w:sz w:val="24"/>
          <w:szCs w:val="24"/>
        </w:rPr>
        <w:t>and has smaller sample sizes;</w:t>
      </w:r>
      <w:r w:rsidR="006B4335" w:rsidRPr="00F94FB7">
        <w:rPr>
          <w:rFonts w:ascii="Times New Roman" w:hAnsi="Times New Roman" w:cs="Times New Roman"/>
          <w:color w:val="4472C4" w:themeColor="accent1"/>
          <w:sz w:val="24"/>
          <w:szCs w:val="24"/>
        </w:rPr>
        <w:t xml:space="preserve"> BRFSS is administered at the state level</w:t>
      </w:r>
      <w:r w:rsidR="0015363E" w:rsidRPr="00F94FB7">
        <w:rPr>
          <w:rFonts w:ascii="Times New Roman" w:hAnsi="Times New Roman" w:cs="Times New Roman"/>
          <w:color w:val="4472C4" w:themeColor="accent1"/>
          <w:sz w:val="24"/>
          <w:szCs w:val="24"/>
        </w:rPr>
        <w:t>,</w:t>
      </w:r>
      <w:r w:rsidR="006B4335" w:rsidRPr="00F94FB7">
        <w:rPr>
          <w:rFonts w:ascii="Times New Roman" w:hAnsi="Times New Roman" w:cs="Times New Roman"/>
          <w:color w:val="4472C4" w:themeColor="accent1"/>
          <w:sz w:val="24"/>
          <w:szCs w:val="24"/>
        </w:rPr>
        <w:t xml:space="preserve"> and the diabetes module is not available in every state in every year</w:t>
      </w:r>
      <w:r w:rsidR="00910463" w:rsidRPr="00F94FB7">
        <w:rPr>
          <w:rFonts w:ascii="Times New Roman" w:hAnsi="Times New Roman" w:cs="Times New Roman"/>
          <w:color w:val="4472C4" w:themeColor="accent1"/>
          <w:sz w:val="24"/>
          <w:szCs w:val="24"/>
        </w:rPr>
        <w:t>.</w:t>
      </w:r>
      <w:bookmarkEnd w:id="2"/>
      <w:r w:rsidR="00910463" w:rsidRPr="00F94FB7">
        <w:rPr>
          <w:rFonts w:ascii="Times New Roman" w:hAnsi="Times New Roman" w:cs="Times New Roman"/>
          <w:color w:val="4472C4" w:themeColor="accent1"/>
          <w:sz w:val="24"/>
          <w:szCs w:val="24"/>
        </w:rPr>
        <w:t>”</w:t>
      </w:r>
    </w:p>
    <w:p w14:paraId="41609AF9" w14:textId="77777777" w:rsidR="00910463" w:rsidRPr="00F94FB7" w:rsidRDefault="00910463" w:rsidP="00747B4B">
      <w:pPr>
        <w:pStyle w:val="PlainText"/>
        <w:rPr>
          <w:rFonts w:ascii="Times New Roman" w:hAnsi="Times New Roman" w:cs="Times New Roman"/>
          <w:color w:val="4472C4" w:themeColor="accent1"/>
          <w:sz w:val="24"/>
          <w:szCs w:val="24"/>
        </w:rPr>
      </w:pPr>
    </w:p>
    <w:p w14:paraId="2A566AEA" w14:textId="4E1B3B96"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4. Page 5: The authors mentioned “examining any effects of the COVID-19 pandemic….”, but the study period is up to 2020 (only beginning of the pandemic). Studying the effects of pandemic is a primary objective in this study?  I found this sentence is confusing. </w:t>
      </w:r>
    </w:p>
    <w:p w14:paraId="05C9CCB3" w14:textId="0633E412" w:rsidR="00490590" w:rsidRPr="00F94FB7" w:rsidRDefault="00490590"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clarified that the </w:t>
      </w:r>
      <w:r w:rsidR="00C90E5B" w:rsidRPr="00F94FB7">
        <w:rPr>
          <w:rFonts w:ascii="Times New Roman" w:hAnsi="Times New Roman" w:cs="Times New Roman"/>
          <w:color w:val="4472C4" w:themeColor="accent1"/>
          <w:sz w:val="24"/>
          <w:szCs w:val="24"/>
        </w:rPr>
        <w:t>inclusion of data from 2020 was to show how the onset of the pandemic impacted the reported receipt of preventive services, as opposed to impacts over the duration of the pandemic.</w:t>
      </w:r>
      <w:r w:rsidR="00106AA0" w:rsidRPr="00F94FB7">
        <w:rPr>
          <w:rFonts w:ascii="Times New Roman" w:hAnsi="Times New Roman" w:cs="Times New Roman"/>
          <w:color w:val="4472C4" w:themeColor="accent1"/>
          <w:sz w:val="24"/>
          <w:szCs w:val="24"/>
        </w:rPr>
        <w:t xml:space="preserve"> On p. </w:t>
      </w:r>
      <w:r w:rsidR="007C1C46" w:rsidRPr="00F94FB7">
        <w:rPr>
          <w:rFonts w:ascii="Times New Roman" w:hAnsi="Times New Roman" w:cs="Times New Roman"/>
          <w:color w:val="4472C4" w:themeColor="accent1"/>
          <w:sz w:val="24"/>
          <w:szCs w:val="24"/>
        </w:rPr>
        <w:t>6, L73</w:t>
      </w:r>
      <w:r w:rsidR="00850A43" w:rsidRPr="00F94FB7">
        <w:rPr>
          <w:rFonts w:ascii="Times New Roman" w:hAnsi="Times New Roman" w:cs="Times New Roman"/>
          <w:color w:val="4472C4" w:themeColor="accent1"/>
          <w:sz w:val="24"/>
          <w:szCs w:val="24"/>
        </w:rPr>
        <w:t>, we added</w:t>
      </w:r>
      <w:r w:rsidR="00106AA0" w:rsidRPr="00F94FB7">
        <w:rPr>
          <w:rFonts w:ascii="Times New Roman" w:hAnsi="Times New Roman" w:cs="Times New Roman"/>
          <w:color w:val="4472C4" w:themeColor="accent1"/>
          <w:sz w:val="24"/>
          <w:szCs w:val="24"/>
        </w:rPr>
        <w:t xml:space="preserve">: </w:t>
      </w:r>
      <w:r w:rsidR="00EF2982" w:rsidRPr="00F94FB7">
        <w:rPr>
          <w:rFonts w:ascii="Times New Roman" w:hAnsi="Times New Roman" w:cs="Times New Roman"/>
          <w:color w:val="4472C4" w:themeColor="accent1"/>
          <w:sz w:val="24"/>
          <w:szCs w:val="24"/>
        </w:rPr>
        <w:t>“…</w:t>
      </w:r>
      <w:r w:rsidR="00106AA0" w:rsidRPr="00F94FB7">
        <w:rPr>
          <w:rFonts w:ascii="Times New Roman" w:hAnsi="Times New Roman" w:cs="Times New Roman"/>
          <w:color w:val="4472C4" w:themeColor="accent1"/>
          <w:sz w:val="24"/>
          <w:szCs w:val="24"/>
        </w:rPr>
        <w:t xml:space="preserve"> </w:t>
      </w:r>
      <w:r w:rsidR="00EF2982" w:rsidRPr="00F94FB7">
        <w:rPr>
          <w:rFonts w:ascii="Times New Roman" w:hAnsi="Times New Roman" w:cs="Times New Roman"/>
          <w:color w:val="4472C4" w:themeColor="accent1"/>
          <w:sz w:val="24"/>
          <w:szCs w:val="24"/>
        </w:rPr>
        <w:t xml:space="preserve">examining any effects the start of the COVID-19 pandemic may have had on receipt of these </w:t>
      </w:r>
      <w:proofErr w:type="gramStart"/>
      <w:r w:rsidR="00EF2982" w:rsidRPr="00F94FB7">
        <w:rPr>
          <w:rFonts w:ascii="Times New Roman" w:hAnsi="Times New Roman" w:cs="Times New Roman"/>
          <w:color w:val="4472C4" w:themeColor="accent1"/>
          <w:sz w:val="24"/>
          <w:szCs w:val="24"/>
        </w:rPr>
        <w:t>services, and</w:t>
      </w:r>
      <w:proofErr w:type="gramEnd"/>
      <w:r w:rsidR="00EF2982" w:rsidRPr="00F94FB7">
        <w:rPr>
          <w:rFonts w:ascii="Times New Roman" w:hAnsi="Times New Roman" w:cs="Times New Roman"/>
          <w:color w:val="4472C4" w:themeColor="accent1"/>
          <w:sz w:val="24"/>
          <w:szCs w:val="24"/>
        </w:rPr>
        <w:t xml:space="preserve"> providing benchmarks for future studies.”</w:t>
      </w:r>
      <w:r w:rsidR="00360817" w:rsidRPr="00F94FB7">
        <w:rPr>
          <w:rFonts w:ascii="Times New Roman" w:hAnsi="Times New Roman" w:cs="Times New Roman"/>
          <w:color w:val="4472C4" w:themeColor="accent1"/>
          <w:sz w:val="24"/>
          <w:szCs w:val="24"/>
        </w:rPr>
        <w:br/>
      </w:r>
    </w:p>
    <w:p w14:paraId="50504D14" w14:textId="21E7F1C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5. Page 6: MEPS data collection was not interrupted (or modified) after the start of pandemic in 2020? </w:t>
      </w:r>
    </w:p>
    <w:p w14:paraId="5A33274C" w14:textId="3156A742" w:rsidR="005E5525" w:rsidRPr="00F94FB7" w:rsidRDefault="005E5525"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Data collection was </w:t>
      </w:r>
      <w:r w:rsidR="00B47BA7" w:rsidRPr="00F94FB7">
        <w:rPr>
          <w:rFonts w:ascii="Times New Roman" w:hAnsi="Times New Roman" w:cs="Times New Roman"/>
          <w:color w:val="4472C4" w:themeColor="accent1"/>
          <w:sz w:val="24"/>
          <w:szCs w:val="24"/>
        </w:rPr>
        <w:t>changed</w:t>
      </w:r>
      <w:r w:rsidRPr="00F94FB7">
        <w:rPr>
          <w:rFonts w:ascii="Times New Roman" w:hAnsi="Times New Roman" w:cs="Times New Roman"/>
          <w:color w:val="4472C4" w:themeColor="accent1"/>
          <w:sz w:val="24"/>
          <w:szCs w:val="24"/>
        </w:rPr>
        <w:t xml:space="preserve"> from in-person interviews to phone surveys, although the DCS remained a paper-and-pencil survey</w:t>
      </w:r>
      <w:r w:rsidR="006956CD" w:rsidRPr="00F94FB7">
        <w:rPr>
          <w:rFonts w:ascii="Times New Roman" w:hAnsi="Times New Roman" w:cs="Times New Roman"/>
          <w:color w:val="4472C4" w:themeColor="accent1"/>
          <w:sz w:val="24"/>
          <w:szCs w:val="24"/>
        </w:rPr>
        <w:t xml:space="preserve"> that was mailed to respondents</w:t>
      </w:r>
      <w:r w:rsidRPr="00F94FB7">
        <w:rPr>
          <w:rFonts w:ascii="Times New Roman" w:hAnsi="Times New Roman" w:cs="Times New Roman"/>
          <w:color w:val="4472C4" w:themeColor="accent1"/>
          <w:sz w:val="24"/>
          <w:szCs w:val="24"/>
        </w:rPr>
        <w:t>.</w:t>
      </w:r>
      <w:r w:rsidR="003414E5" w:rsidRPr="00F94FB7">
        <w:rPr>
          <w:rFonts w:ascii="Times New Roman" w:hAnsi="Times New Roman" w:cs="Times New Roman"/>
          <w:color w:val="4472C4" w:themeColor="accent1"/>
          <w:sz w:val="24"/>
          <w:szCs w:val="24"/>
        </w:rPr>
        <w:t xml:space="preserve"> </w:t>
      </w:r>
      <w:r w:rsidR="00180752" w:rsidRPr="00F94FB7">
        <w:rPr>
          <w:rFonts w:ascii="Times New Roman" w:hAnsi="Times New Roman" w:cs="Times New Roman"/>
          <w:color w:val="4472C4" w:themeColor="accent1"/>
          <w:sz w:val="24"/>
          <w:szCs w:val="24"/>
        </w:rPr>
        <w:t>We a</w:t>
      </w:r>
      <w:r w:rsidR="003414E5" w:rsidRPr="00F94FB7">
        <w:rPr>
          <w:rFonts w:ascii="Times New Roman" w:hAnsi="Times New Roman" w:cs="Times New Roman"/>
          <w:color w:val="4472C4" w:themeColor="accent1"/>
          <w:sz w:val="24"/>
          <w:szCs w:val="24"/>
        </w:rPr>
        <w:t xml:space="preserve">dded a sentence in the methods </w:t>
      </w:r>
      <w:r w:rsidR="004B638B" w:rsidRPr="00F94FB7">
        <w:rPr>
          <w:rFonts w:ascii="Times New Roman" w:hAnsi="Times New Roman" w:cs="Times New Roman"/>
          <w:color w:val="4472C4" w:themeColor="accent1"/>
          <w:sz w:val="24"/>
          <w:szCs w:val="24"/>
        </w:rPr>
        <w:t xml:space="preserve">on page </w:t>
      </w:r>
      <w:r w:rsidR="007C1C46" w:rsidRPr="00F94FB7">
        <w:rPr>
          <w:rFonts w:ascii="Times New Roman" w:hAnsi="Times New Roman" w:cs="Times New Roman"/>
          <w:color w:val="4472C4" w:themeColor="accent1"/>
          <w:sz w:val="24"/>
          <w:szCs w:val="24"/>
        </w:rPr>
        <w:t>6, L84</w:t>
      </w:r>
      <w:r w:rsidR="004B638B" w:rsidRPr="00F94FB7">
        <w:rPr>
          <w:rFonts w:ascii="Times New Roman" w:hAnsi="Times New Roman" w:cs="Times New Roman"/>
          <w:color w:val="4472C4" w:themeColor="accent1"/>
          <w:sz w:val="24"/>
          <w:szCs w:val="24"/>
        </w:rPr>
        <w:t xml:space="preserve"> </w:t>
      </w:r>
      <w:r w:rsidR="003414E5" w:rsidRPr="00F94FB7">
        <w:rPr>
          <w:rFonts w:ascii="Times New Roman" w:hAnsi="Times New Roman" w:cs="Times New Roman"/>
          <w:color w:val="4472C4" w:themeColor="accent1"/>
          <w:sz w:val="24"/>
          <w:szCs w:val="24"/>
        </w:rPr>
        <w:t>to clarify this</w:t>
      </w:r>
      <w:proofErr w:type="gramStart"/>
      <w:r w:rsidR="00180752" w:rsidRPr="00F94FB7">
        <w:rPr>
          <w:rFonts w:ascii="Times New Roman" w:hAnsi="Times New Roman" w:cs="Times New Roman"/>
          <w:color w:val="4472C4" w:themeColor="accent1"/>
          <w:sz w:val="24"/>
          <w:szCs w:val="24"/>
        </w:rPr>
        <w:t xml:space="preserve">: </w:t>
      </w:r>
      <w:r w:rsidR="00C414B8" w:rsidRPr="00F94FB7">
        <w:rPr>
          <w:rFonts w:ascii="Times New Roman" w:hAnsi="Times New Roman" w:cs="Times New Roman"/>
          <w:color w:val="4472C4" w:themeColor="accent1"/>
          <w:sz w:val="24"/>
          <w:szCs w:val="24"/>
        </w:rPr>
        <w:t xml:space="preserve"> </w:t>
      </w:r>
      <w:r w:rsidR="00180752" w:rsidRPr="00F94FB7">
        <w:rPr>
          <w:rFonts w:ascii="Times New Roman" w:hAnsi="Times New Roman" w:cs="Times New Roman"/>
          <w:color w:val="4472C4" w:themeColor="accent1"/>
          <w:sz w:val="24"/>
          <w:szCs w:val="24"/>
        </w:rPr>
        <w:t>“</w:t>
      </w:r>
      <w:proofErr w:type="gramEnd"/>
      <w:r w:rsidR="00C414B8" w:rsidRPr="00F94FB7">
        <w:rPr>
          <w:rFonts w:ascii="Times New Roman" w:hAnsi="Times New Roman" w:cs="Times New Roman"/>
          <w:color w:val="4472C4" w:themeColor="accent1"/>
          <w:sz w:val="24"/>
          <w:szCs w:val="24"/>
        </w:rPr>
        <w:t>In 2020, the computer-assisted personal interviews were changed from in-person to phone interviews due to the COVID-19 pandemic.</w:t>
      </w:r>
      <w:r w:rsidR="00180752"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p>
    <w:p w14:paraId="33A9C957" w14:textId="11E45211"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6. Methods: I think the study population is individuals with diagnosed diabetes, but it is not super clear by the way it was written in the methods. For example, average annual number of 32,170 individual respondents are those with diabetes?  </w:t>
      </w:r>
    </w:p>
    <w:p w14:paraId="4AE165D2" w14:textId="649D64B4" w:rsidR="00E360E2" w:rsidRPr="00F94FB7" w:rsidRDefault="00384F27" w:rsidP="006956CD">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w:t>
      </w:r>
      <w:proofErr w:type="gramStart"/>
      <w:r w:rsidRPr="00F94FB7">
        <w:rPr>
          <w:rFonts w:ascii="Times New Roman" w:hAnsi="Times New Roman" w:cs="Times New Roman"/>
          <w:color w:val="4472C4" w:themeColor="accent1"/>
          <w:sz w:val="24"/>
          <w:szCs w:val="24"/>
        </w:rPr>
        <w:t xml:space="preserve">clarified </w:t>
      </w:r>
      <w:r w:rsidR="007C1C46" w:rsidRPr="00F94FB7">
        <w:rPr>
          <w:rFonts w:ascii="Times New Roman" w:hAnsi="Times New Roman" w:cs="Times New Roman"/>
          <w:color w:val="4472C4" w:themeColor="accent1"/>
          <w:sz w:val="24"/>
          <w:szCs w:val="24"/>
        </w:rPr>
        <w:t xml:space="preserve"> on</w:t>
      </w:r>
      <w:proofErr w:type="gramEnd"/>
      <w:r w:rsidR="007C1C46" w:rsidRPr="00F94FB7">
        <w:rPr>
          <w:rFonts w:ascii="Times New Roman" w:hAnsi="Times New Roman" w:cs="Times New Roman"/>
          <w:color w:val="4472C4" w:themeColor="accent1"/>
          <w:sz w:val="24"/>
          <w:szCs w:val="24"/>
        </w:rPr>
        <w:t xml:space="preserve"> page 6, L92 </w:t>
      </w:r>
      <w:r w:rsidRPr="00F94FB7">
        <w:rPr>
          <w:rFonts w:ascii="Times New Roman" w:hAnsi="Times New Roman" w:cs="Times New Roman"/>
          <w:color w:val="4472C4" w:themeColor="accent1"/>
          <w:sz w:val="24"/>
          <w:szCs w:val="24"/>
        </w:rPr>
        <w:t xml:space="preserve">that data were drawn from respondents to the DCS </w:t>
      </w:r>
      <w:r w:rsidR="008B7E9D" w:rsidRPr="00F94FB7">
        <w:rPr>
          <w:rFonts w:ascii="Times New Roman" w:hAnsi="Times New Roman" w:cs="Times New Roman"/>
          <w:color w:val="4472C4" w:themeColor="accent1"/>
          <w:sz w:val="24"/>
          <w:szCs w:val="24"/>
        </w:rPr>
        <w:t>sub-</w:t>
      </w:r>
      <w:r w:rsidRPr="00F94FB7">
        <w:rPr>
          <w:rFonts w:ascii="Times New Roman" w:hAnsi="Times New Roman" w:cs="Times New Roman"/>
          <w:color w:val="4472C4" w:themeColor="accent1"/>
          <w:sz w:val="24"/>
          <w:szCs w:val="24"/>
        </w:rPr>
        <w:t>survey</w:t>
      </w:r>
      <w:r w:rsidR="008B7E9D" w:rsidRPr="00F94FB7">
        <w:rPr>
          <w:rFonts w:ascii="Times New Roman" w:hAnsi="Times New Roman" w:cs="Times New Roman"/>
          <w:color w:val="4472C4" w:themeColor="accent1"/>
          <w:sz w:val="24"/>
          <w:szCs w:val="24"/>
        </w:rPr>
        <w:t xml:space="preserve"> and provided numbers appropriate for that survey.</w:t>
      </w:r>
      <w:r w:rsidR="006956CD" w:rsidRPr="00F94FB7">
        <w:rPr>
          <w:rFonts w:ascii="Times New Roman" w:hAnsi="Times New Roman" w:cs="Times New Roman"/>
          <w:color w:val="4472C4" w:themeColor="accent1"/>
          <w:sz w:val="24"/>
          <w:szCs w:val="24"/>
        </w:rPr>
        <w:t xml:space="preserve"> “In this analysis, we used data from the full-year consolidated MEPS files for adults with diabetes that responded to the DCS survey (</w:t>
      </w:r>
      <w:commentRangeStart w:id="3"/>
      <w:commentRangeStart w:id="4"/>
      <w:r w:rsidR="006956CD" w:rsidRPr="00F94FB7">
        <w:rPr>
          <w:rFonts w:ascii="Times New Roman" w:hAnsi="Times New Roman" w:cs="Times New Roman"/>
          <w:i/>
          <w:iCs/>
          <w:color w:val="4472C4" w:themeColor="accent1"/>
          <w:sz w:val="24"/>
          <w:szCs w:val="24"/>
        </w:rPr>
        <w:t>n</w:t>
      </w:r>
      <w:commentRangeEnd w:id="3"/>
      <w:r w:rsidR="007C1696" w:rsidRPr="00F94FB7">
        <w:rPr>
          <w:rStyle w:val="CommentReference"/>
          <w:rFonts w:ascii="Times New Roman" w:hAnsi="Times New Roman" w:cs="Times New Roman"/>
          <w:sz w:val="24"/>
          <w:szCs w:val="24"/>
        </w:rPr>
        <w:commentReference w:id="3"/>
      </w:r>
      <w:commentRangeEnd w:id="4"/>
      <w:r w:rsidR="007C1C46" w:rsidRPr="00F94FB7">
        <w:rPr>
          <w:rStyle w:val="CommentReference"/>
          <w:rFonts w:ascii="Times New Roman" w:hAnsi="Times New Roman" w:cs="Times New Roman"/>
          <w:sz w:val="24"/>
          <w:szCs w:val="24"/>
        </w:rPr>
        <w:commentReference w:id="4"/>
      </w:r>
      <w:r w:rsidR="006956CD" w:rsidRPr="00F94FB7">
        <w:rPr>
          <w:rFonts w:ascii="Times New Roman" w:hAnsi="Times New Roman" w:cs="Times New Roman"/>
          <w:color w:val="4472C4" w:themeColor="accent1"/>
          <w:sz w:val="24"/>
          <w:szCs w:val="24"/>
        </w:rPr>
        <w:t xml:space="preserve"> = </w:t>
      </w:r>
      <w:commentRangeStart w:id="5"/>
      <w:commentRangeStart w:id="6"/>
      <w:r w:rsidR="006956CD" w:rsidRPr="00F94FB7">
        <w:rPr>
          <w:rFonts w:ascii="Times New Roman" w:hAnsi="Times New Roman" w:cs="Times New Roman"/>
          <w:color w:val="4472C4" w:themeColor="accent1"/>
          <w:sz w:val="24"/>
          <w:szCs w:val="24"/>
        </w:rPr>
        <w:t>25,616</w:t>
      </w:r>
      <w:commentRangeEnd w:id="5"/>
      <w:r w:rsidR="001F5124" w:rsidRPr="00F94FB7">
        <w:rPr>
          <w:rStyle w:val="CommentReference"/>
          <w:rFonts w:ascii="Times New Roman" w:hAnsi="Times New Roman" w:cs="Times New Roman"/>
          <w:sz w:val="24"/>
          <w:szCs w:val="24"/>
        </w:rPr>
        <w:commentReference w:id="5"/>
      </w:r>
      <w:commentRangeEnd w:id="6"/>
      <w:r w:rsidR="007C1C46" w:rsidRPr="00F94FB7">
        <w:rPr>
          <w:rStyle w:val="CommentReference"/>
          <w:rFonts w:ascii="Times New Roman" w:hAnsi="Times New Roman" w:cs="Times New Roman"/>
          <w:sz w:val="24"/>
          <w:szCs w:val="24"/>
        </w:rPr>
        <w:commentReference w:id="6"/>
      </w:r>
      <w:r w:rsidR="006956CD" w:rsidRPr="00F94FB7">
        <w:rPr>
          <w:rFonts w:ascii="Times New Roman" w:hAnsi="Times New Roman" w:cs="Times New Roman"/>
          <w:color w:val="4472C4" w:themeColor="accent1"/>
          <w:sz w:val="24"/>
          <w:szCs w:val="24"/>
        </w:rPr>
        <w:t>). Response rates for the DCS survey ranged from 92.4% in 2008 to 57.1% in 2020</w:t>
      </w:r>
      <w:r w:rsidR="002D7E6A" w:rsidRPr="00F94FB7">
        <w:rPr>
          <w:rFonts w:ascii="Times New Roman" w:hAnsi="Times New Roman" w:cs="Times New Roman"/>
          <w:color w:val="4472C4" w:themeColor="accent1"/>
          <w:sz w:val="24"/>
          <w:szCs w:val="24"/>
        </w:rPr>
        <w:t>.</w:t>
      </w:r>
      <w:r w:rsidR="006956CD" w:rsidRPr="00F94FB7">
        <w:rPr>
          <w:rFonts w:ascii="Times New Roman" w:hAnsi="Times New Roman" w:cs="Times New Roman"/>
          <w:color w:val="4472C4" w:themeColor="accent1"/>
          <w:sz w:val="24"/>
          <w:szCs w:val="24"/>
        </w:rPr>
        <w:t xml:space="preserve">” </w:t>
      </w:r>
      <w:r w:rsidR="00360817" w:rsidRPr="00F94FB7">
        <w:rPr>
          <w:rFonts w:ascii="Times New Roman" w:hAnsi="Times New Roman" w:cs="Times New Roman"/>
          <w:color w:val="4472C4" w:themeColor="accent1"/>
          <w:sz w:val="24"/>
          <w:szCs w:val="24"/>
        </w:rPr>
        <w:br/>
      </w:r>
    </w:p>
    <w:p w14:paraId="139DD69D" w14:textId="6D5807A6"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6. Page 8: Results: What is the sample size for this study? </w:t>
      </w:r>
    </w:p>
    <w:p w14:paraId="652A4E48" w14:textId="2D858C5D" w:rsidR="008B7E9D" w:rsidRPr="00F94FB7" w:rsidRDefault="003E1572"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added it to the sentence above</w:t>
      </w:r>
      <w:r w:rsidR="007C1696" w:rsidRPr="00F94FB7">
        <w:rPr>
          <w:rFonts w:ascii="Times New Roman" w:hAnsi="Times New Roman" w:cs="Times New Roman"/>
          <w:color w:val="4472C4" w:themeColor="accent1"/>
          <w:sz w:val="24"/>
          <w:szCs w:val="24"/>
        </w:rPr>
        <w:t xml:space="preserve"> (</w:t>
      </w:r>
      <w:r w:rsidR="00603D27" w:rsidRPr="00F94FB7">
        <w:rPr>
          <w:rFonts w:ascii="Times New Roman" w:hAnsi="Times New Roman" w:cs="Times New Roman"/>
          <w:color w:val="4472C4" w:themeColor="accent1"/>
          <w:sz w:val="24"/>
          <w:szCs w:val="24"/>
        </w:rPr>
        <w:t>n</w:t>
      </w:r>
      <w:r w:rsidR="007C1696" w:rsidRPr="00F94FB7">
        <w:rPr>
          <w:rFonts w:ascii="Times New Roman" w:hAnsi="Times New Roman" w:cs="Times New Roman"/>
          <w:color w:val="4472C4" w:themeColor="accent1"/>
          <w:sz w:val="24"/>
          <w:szCs w:val="24"/>
        </w:rPr>
        <w:t>=25,616)</w:t>
      </w:r>
      <w:r w:rsidR="00360817"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p>
    <w:p w14:paraId="58FCA9A5" w14:textId="5644235E" w:rsidR="002869F3"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7. Page 12-13: “Other studies on trends in preventive care using different data sources report some conflicting findings. A study using NHANES data from 2005 to 2018 found increases in the proportion of adults with diabetes who reported: having a primary care doctor, receiving an annual check-up with a physician, having had at least two A1C tests in a year, having their cholesterol levels tested, and having an annual foot exam by a doctor”  This sentence is misleading (i.e., increased in all these components) and needs to be changed. In this study, proportion of receiving ADA recommended care meeting all five criteria in the past year (having </w:t>
      </w:r>
      <w:r w:rsidRPr="00F94FB7">
        <w:rPr>
          <w:rFonts w:ascii="Times New Roman" w:hAnsi="Times New Roman" w:cs="Times New Roman"/>
          <w:sz w:val="24"/>
          <w:szCs w:val="24"/>
        </w:rPr>
        <w:lastRenderedPageBreak/>
        <w:t xml:space="preserve">a primary doctor for diabetes and one or more visits for this doctor, HbA1c testing, an eye examination, a foot examination, and cholesterol testing) increased from 25% to 34%. However. when looking at the individual component, only A1C testing was increased (Please see the Supplemental Figure 2 in the paper). I suggest </w:t>
      </w:r>
      <w:proofErr w:type="gramStart"/>
      <w:r w:rsidRPr="00F94FB7">
        <w:rPr>
          <w:rFonts w:ascii="Times New Roman" w:hAnsi="Times New Roman" w:cs="Times New Roman"/>
          <w:sz w:val="24"/>
          <w:szCs w:val="24"/>
        </w:rPr>
        <w:t>to revise</w:t>
      </w:r>
      <w:proofErr w:type="gramEnd"/>
      <w:r w:rsidRPr="00F94FB7">
        <w:rPr>
          <w:rFonts w:ascii="Times New Roman" w:hAnsi="Times New Roman" w:cs="Times New Roman"/>
          <w:sz w:val="24"/>
          <w:szCs w:val="24"/>
        </w:rPr>
        <w:t xml:space="preserve"> the sentence to accurately reflect the prior study. </w:t>
      </w:r>
      <w:r w:rsidR="00101B68" w:rsidRPr="00F94FB7">
        <w:rPr>
          <w:rFonts w:ascii="Times New Roman" w:hAnsi="Times New Roman" w:cs="Times New Roman"/>
          <w:sz w:val="24"/>
          <w:szCs w:val="24"/>
        </w:rPr>
        <w:br/>
      </w:r>
      <w:r w:rsidR="00E21AF3" w:rsidRPr="00F94FB7">
        <w:rPr>
          <w:rFonts w:ascii="Times New Roman" w:hAnsi="Times New Roman" w:cs="Times New Roman"/>
          <w:color w:val="4472C4" w:themeColor="accent1"/>
          <w:sz w:val="24"/>
          <w:szCs w:val="24"/>
        </w:rPr>
        <w:t xml:space="preserve">On p. </w:t>
      </w:r>
      <w:r w:rsidR="00DE289E" w:rsidRPr="00F94FB7">
        <w:rPr>
          <w:rFonts w:ascii="Times New Roman" w:hAnsi="Times New Roman" w:cs="Times New Roman"/>
          <w:color w:val="4472C4" w:themeColor="accent1"/>
          <w:sz w:val="24"/>
          <w:szCs w:val="24"/>
        </w:rPr>
        <w:t>14, L254</w:t>
      </w:r>
      <w:r w:rsidR="00E21AF3" w:rsidRPr="00F94FB7">
        <w:rPr>
          <w:rFonts w:ascii="Times New Roman" w:hAnsi="Times New Roman" w:cs="Times New Roman"/>
          <w:color w:val="4472C4" w:themeColor="accent1"/>
          <w:sz w:val="24"/>
          <w:szCs w:val="24"/>
        </w:rPr>
        <w:t xml:space="preserve"> w</w:t>
      </w:r>
      <w:r w:rsidR="00F80DC3" w:rsidRPr="00F94FB7">
        <w:rPr>
          <w:rFonts w:ascii="Times New Roman" w:hAnsi="Times New Roman" w:cs="Times New Roman"/>
          <w:color w:val="4472C4" w:themeColor="accent1"/>
          <w:sz w:val="24"/>
          <w:szCs w:val="24"/>
        </w:rPr>
        <w:t>e a</w:t>
      </w:r>
      <w:r w:rsidR="00101B68" w:rsidRPr="00F94FB7">
        <w:rPr>
          <w:rFonts w:ascii="Times New Roman" w:hAnsi="Times New Roman" w:cs="Times New Roman"/>
          <w:color w:val="4472C4" w:themeColor="accent1"/>
          <w:sz w:val="24"/>
          <w:szCs w:val="24"/>
        </w:rPr>
        <w:t>dded text to this sentence to clarify that it was receipt of all 5 practices, and not necessarily any individual practice</w:t>
      </w:r>
      <w:r w:rsidR="00360817"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r w:rsidR="001A5D07" w:rsidRPr="00F94FB7">
        <w:rPr>
          <w:rFonts w:ascii="Times New Roman" w:hAnsi="Times New Roman" w:cs="Times New Roman"/>
          <w:color w:val="4472C4" w:themeColor="accent1"/>
          <w:sz w:val="24"/>
          <w:szCs w:val="24"/>
        </w:rPr>
        <w:t xml:space="preserve"> “A study using NHANES data from 2005 to 2018 found increases in the proportion of adults with diabetes who reported </w:t>
      </w:r>
      <w:r w:rsidR="001A5D07" w:rsidRPr="00F94FB7">
        <w:rPr>
          <w:rFonts w:ascii="Times New Roman" w:hAnsi="Times New Roman" w:cs="Times New Roman"/>
          <w:color w:val="4472C4" w:themeColor="accent1"/>
          <w:sz w:val="24"/>
          <w:szCs w:val="24"/>
          <w:u w:val="single"/>
        </w:rPr>
        <w:t>receiving all of the following</w:t>
      </w:r>
      <w:r w:rsidR="001A5D07" w:rsidRPr="00F94FB7">
        <w:rPr>
          <w:rFonts w:ascii="Times New Roman" w:hAnsi="Times New Roman" w:cs="Times New Roman"/>
          <w:color w:val="4472C4" w:themeColor="accent1"/>
          <w:sz w:val="24"/>
          <w:szCs w:val="24"/>
        </w:rPr>
        <w:t xml:space="preserve">: having a primary care doctor, receiving an annual check-up with a physician, having had at least two A1C tests in a year, having their cholesterol levels tested, and having an annual foot exam by a doctor (12). </w:t>
      </w:r>
      <w:r w:rsidR="00E21AF3" w:rsidRPr="00F94FB7">
        <w:rPr>
          <w:rFonts w:ascii="Times New Roman" w:hAnsi="Times New Roman" w:cs="Times New Roman"/>
          <w:color w:val="4472C4" w:themeColor="accent1"/>
          <w:sz w:val="24"/>
          <w:szCs w:val="24"/>
        </w:rPr>
        <w:t>However</w:t>
      </w:r>
      <w:r w:rsidR="001A5D07" w:rsidRPr="00F94FB7">
        <w:rPr>
          <w:rFonts w:ascii="Times New Roman" w:hAnsi="Times New Roman" w:cs="Times New Roman"/>
          <w:color w:val="4472C4" w:themeColor="accent1"/>
          <w:sz w:val="24"/>
          <w:szCs w:val="24"/>
        </w:rPr>
        <w:t xml:space="preserve">, when evaluated individually, only A1C testing increased, which is similar to our </w:t>
      </w:r>
      <w:proofErr w:type="gramStart"/>
      <w:r w:rsidR="001A5D07" w:rsidRPr="00F94FB7">
        <w:rPr>
          <w:rFonts w:ascii="Times New Roman" w:hAnsi="Times New Roman" w:cs="Times New Roman"/>
          <w:color w:val="4472C4" w:themeColor="accent1"/>
          <w:sz w:val="24"/>
          <w:szCs w:val="24"/>
        </w:rPr>
        <w:t>findings</w:t>
      </w:r>
      <w:proofErr w:type="gramEnd"/>
      <w:r w:rsidR="001A5D07" w:rsidRPr="00F94FB7">
        <w:rPr>
          <w:rFonts w:ascii="Times New Roman" w:hAnsi="Times New Roman" w:cs="Times New Roman"/>
          <w:color w:val="4472C4" w:themeColor="accent1"/>
          <w:sz w:val="24"/>
          <w:szCs w:val="24"/>
        </w:rPr>
        <w:t xml:space="preserve">” </w:t>
      </w:r>
    </w:p>
    <w:p w14:paraId="2B0459DC" w14:textId="1731A952" w:rsidR="002869F3" w:rsidRPr="00F94FB7" w:rsidRDefault="00020CB7" w:rsidP="00360817">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br/>
      </w:r>
      <w:r w:rsidR="000750F9" w:rsidRPr="00F94FB7">
        <w:rPr>
          <w:rFonts w:ascii="Times New Roman" w:hAnsi="Times New Roman" w:cs="Times New Roman"/>
          <w:sz w:val="24"/>
          <w:szCs w:val="24"/>
        </w:rPr>
        <w:t xml:space="preserve">Related to this, what is the trends of receipt of all of six preventive services in your study? </w:t>
      </w:r>
      <w:r w:rsidR="005E5883" w:rsidRPr="00F94FB7">
        <w:rPr>
          <w:rFonts w:ascii="Times New Roman" w:hAnsi="Times New Roman" w:cs="Times New Roman"/>
          <w:sz w:val="24"/>
          <w:szCs w:val="24"/>
        </w:rPr>
        <w:br/>
      </w:r>
      <w:r w:rsidR="00A06CFD" w:rsidRPr="00F94FB7">
        <w:rPr>
          <w:rFonts w:ascii="Times New Roman" w:hAnsi="Times New Roman" w:cs="Times New Roman"/>
          <w:color w:val="4472C4" w:themeColor="accent1"/>
          <w:sz w:val="24"/>
          <w:szCs w:val="24"/>
        </w:rPr>
        <w:t xml:space="preserve">On p. </w:t>
      </w:r>
      <w:r w:rsidR="00DE289E" w:rsidRPr="00F94FB7">
        <w:rPr>
          <w:rFonts w:ascii="Times New Roman" w:hAnsi="Times New Roman" w:cs="Times New Roman"/>
          <w:color w:val="4472C4" w:themeColor="accent1"/>
          <w:sz w:val="24"/>
          <w:szCs w:val="24"/>
        </w:rPr>
        <w:t>11 L193</w:t>
      </w:r>
      <w:r w:rsidR="00A06CFD" w:rsidRPr="00F94FB7">
        <w:rPr>
          <w:rFonts w:ascii="Times New Roman" w:hAnsi="Times New Roman" w:cs="Times New Roman"/>
          <w:color w:val="4472C4" w:themeColor="accent1"/>
          <w:sz w:val="24"/>
          <w:szCs w:val="24"/>
        </w:rPr>
        <w:t xml:space="preserve">, </w:t>
      </w:r>
      <w:r w:rsidR="00F46333" w:rsidRPr="00F94FB7">
        <w:rPr>
          <w:rFonts w:ascii="Times New Roman" w:hAnsi="Times New Roman" w:cs="Times New Roman"/>
          <w:color w:val="4472C4" w:themeColor="accent1"/>
          <w:sz w:val="24"/>
          <w:szCs w:val="24"/>
        </w:rPr>
        <w:t>w</w:t>
      </w:r>
      <w:r w:rsidR="005E5883" w:rsidRPr="00F94FB7">
        <w:rPr>
          <w:rFonts w:ascii="Times New Roman" w:hAnsi="Times New Roman" w:cs="Times New Roman"/>
          <w:color w:val="4472C4" w:themeColor="accent1"/>
          <w:sz w:val="24"/>
          <w:szCs w:val="24"/>
        </w:rPr>
        <w:t xml:space="preserve">e added </w:t>
      </w:r>
      <w:r w:rsidR="002869F3" w:rsidRPr="00F94FB7">
        <w:rPr>
          <w:rFonts w:ascii="Times New Roman" w:hAnsi="Times New Roman" w:cs="Times New Roman"/>
          <w:color w:val="4472C4" w:themeColor="accent1"/>
          <w:sz w:val="24"/>
          <w:szCs w:val="24"/>
        </w:rPr>
        <w:t>text</w:t>
      </w:r>
      <w:r w:rsidR="005E5883" w:rsidRPr="00F94FB7">
        <w:rPr>
          <w:rFonts w:ascii="Times New Roman" w:hAnsi="Times New Roman" w:cs="Times New Roman"/>
          <w:color w:val="4472C4" w:themeColor="accent1"/>
          <w:sz w:val="24"/>
          <w:szCs w:val="24"/>
        </w:rPr>
        <w:t xml:space="preserve"> to the results to describe the trend and proportion of adults receiving all six services; the trend was flat </w:t>
      </w:r>
      <w:r w:rsidR="002869F3" w:rsidRPr="00F94FB7">
        <w:rPr>
          <w:rFonts w:ascii="Times New Roman" w:hAnsi="Times New Roman" w:cs="Times New Roman"/>
          <w:color w:val="4472C4" w:themeColor="accent1"/>
          <w:sz w:val="24"/>
          <w:szCs w:val="24"/>
        </w:rPr>
        <w:t xml:space="preserve">from </w:t>
      </w:r>
      <w:r w:rsidR="005E5883" w:rsidRPr="00F94FB7">
        <w:rPr>
          <w:rFonts w:ascii="Times New Roman" w:hAnsi="Times New Roman" w:cs="Times New Roman"/>
          <w:color w:val="4472C4" w:themeColor="accent1"/>
          <w:sz w:val="24"/>
          <w:szCs w:val="24"/>
        </w:rPr>
        <w:t>2008 to 2019</w:t>
      </w:r>
      <w:r w:rsidR="001A5D07"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r w:rsidR="00DE289E" w:rsidRPr="00F94FB7">
        <w:rPr>
          <w:rFonts w:ascii="Times New Roman" w:hAnsi="Times New Roman" w:cs="Times New Roman"/>
          <w:sz w:val="24"/>
          <w:szCs w:val="24"/>
        </w:rPr>
        <w:t>For both adults with diabetes that reported receiving none of the six recommended preventive services and adults reporting receiving all of them, trends were flat from 2008 to 2019 (zero services: 3.1% [95% CI: —4.5%, 11.3%]; all services: 1.4% [—0.9%, 3.7%]; Supplemental Table 2)</w:t>
      </w:r>
      <w:r w:rsidR="00DE289E" w:rsidRPr="00F94FB7">
        <w:rPr>
          <w:rFonts w:ascii="Times New Roman" w:hAnsi="Times New Roman" w:cs="Times New Roman"/>
          <w:sz w:val="24"/>
          <w:szCs w:val="24"/>
        </w:rPr>
        <w:t xml:space="preserve">. </w:t>
      </w:r>
      <w:r w:rsidR="00DE289E" w:rsidRPr="00F94FB7">
        <w:rPr>
          <w:rFonts w:ascii="Times New Roman" w:hAnsi="Times New Roman" w:cs="Times New Roman"/>
          <w:color w:val="4472C4" w:themeColor="accent1"/>
          <w:sz w:val="24"/>
          <w:szCs w:val="24"/>
        </w:rPr>
        <w:t>The percentage of adults that reported receiving all six preventive services in 2008 was 7.1% (4.5%, 9.6%), 10.8% (7.4%, 14.1%) in 2019 and 7.9% (5.3%, 10.5%) in 2020 (Supplemental Table 2).</w:t>
      </w:r>
    </w:p>
    <w:p w14:paraId="27FCFAA8" w14:textId="77777777" w:rsidR="002869F3" w:rsidRPr="00F94FB7" w:rsidRDefault="002869F3" w:rsidP="00360817">
      <w:pPr>
        <w:pStyle w:val="PlainText"/>
        <w:rPr>
          <w:rFonts w:ascii="Times New Roman" w:hAnsi="Times New Roman" w:cs="Times New Roman"/>
          <w:color w:val="4472C4" w:themeColor="accent1"/>
          <w:sz w:val="24"/>
          <w:szCs w:val="24"/>
        </w:rPr>
      </w:pPr>
    </w:p>
    <w:p w14:paraId="7303C667" w14:textId="20DD2E18"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8. “Another study that reported on data from NHANES, NHIS, and BRFSS found that foot exams, influenza vaccinations, and A1C testing increased from 1999 to 2016, although dilated eye exams stayed roughly constant (10).”  In this study, what is the frequency of A1C testing?  &gt;=1 per year or &gt;=2 per year like your study?  I think this distinction is important and may contribute to the discrepancies between the studies in A1C testing trends. </w:t>
      </w:r>
      <w:r w:rsidR="005A7263" w:rsidRPr="00F94FB7">
        <w:rPr>
          <w:rFonts w:ascii="Times New Roman" w:hAnsi="Times New Roman" w:cs="Times New Roman"/>
          <w:sz w:val="24"/>
          <w:szCs w:val="24"/>
        </w:rPr>
        <w:br/>
      </w:r>
      <w:r w:rsidR="005A7263" w:rsidRPr="00F94FB7">
        <w:rPr>
          <w:rFonts w:ascii="Times New Roman" w:hAnsi="Times New Roman" w:cs="Times New Roman"/>
          <w:color w:val="4472C4" w:themeColor="accent1"/>
          <w:sz w:val="24"/>
          <w:szCs w:val="24"/>
        </w:rPr>
        <w:t xml:space="preserve">In this study </w:t>
      </w:r>
      <w:r w:rsidR="00FF65C9">
        <w:rPr>
          <w:rFonts w:ascii="Times New Roman" w:hAnsi="Times New Roman" w:cs="Times New Roman"/>
          <w:color w:val="4472C4" w:themeColor="accent1"/>
          <w:sz w:val="24"/>
          <w:szCs w:val="24"/>
        </w:rPr>
        <w:t>Fang</w:t>
      </w:r>
      <w:r w:rsidR="00FF65C9" w:rsidRPr="00F94FB7">
        <w:rPr>
          <w:rFonts w:ascii="Times New Roman" w:hAnsi="Times New Roman" w:cs="Times New Roman"/>
          <w:color w:val="4472C4" w:themeColor="accent1"/>
          <w:sz w:val="24"/>
          <w:szCs w:val="24"/>
        </w:rPr>
        <w:t xml:space="preserve"> </w:t>
      </w:r>
      <w:commentRangeStart w:id="7"/>
      <w:commentRangeEnd w:id="7"/>
      <w:r w:rsidR="009B14D2" w:rsidRPr="00F94FB7">
        <w:rPr>
          <w:rStyle w:val="CommentReference"/>
          <w:rFonts w:ascii="Times New Roman" w:hAnsi="Times New Roman" w:cs="Times New Roman"/>
          <w:sz w:val="24"/>
          <w:szCs w:val="24"/>
        </w:rPr>
        <w:commentReference w:id="7"/>
      </w:r>
      <w:r w:rsidR="005A7263" w:rsidRPr="00F94FB7">
        <w:rPr>
          <w:rFonts w:ascii="Times New Roman" w:hAnsi="Times New Roman" w:cs="Times New Roman"/>
          <w:color w:val="4472C4" w:themeColor="accent1"/>
          <w:sz w:val="24"/>
          <w:szCs w:val="24"/>
        </w:rPr>
        <w:t xml:space="preserve">used “biannual A1C” testing, or &gt;= 2 tests a year, </w:t>
      </w:r>
      <w:r w:rsidR="003A29E1" w:rsidRPr="00F94FB7">
        <w:rPr>
          <w:rFonts w:ascii="Times New Roman" w:hAnsi="Times New Roman" w:cs="Times New Roman"/>
          <w:color w:val="4472C4" w:themeColor="accent1"/>
          <w:sz w:val="24"/>
          <w:szCs w:val="24"/>
        </w:rPr>
        <w:t>the same as</w:t>
      </w:r>
      <w:r w:rsidR="005A7263" w:rsidRPr="00F94FB7">
        <w:rPr>
          <w:rFonts w:ascii="Times New Roman" w:hAnsi="Times New Roman" w:cs="Times New Roman"/>
          <w:color w:val="4472C4" w:themeColor="accent1"/>
          <w:sz w:val="24"/>
          <w:szCs w:val="24"/>
        </w:rPr>
        <w:t xml:space="preserve"> ours. This has been clarified in the discussion</w:t>
      </w:r>
      <w:r w:rsidR="003A29E1" w:rsidRPr="00F94FB7">
        <w:rPr>
          <w:rFonts w:ascii="Times New Roman" w:hAnsi="Times New Roman" w:cs="Times New Roman"/>
          <w:color w:val="4472C4" w:themeColor="accent1"/>
          <w:sz w:val="24"/>
          <w:szCs w:val="24"/>
        </w:rPr>
        <w:t xml:space="preserve"> on page </w:t>
      </w:r>
      <w:r w:rsidR="00DE289E" w:rsidRPr="00F94FB7">
        <w:rPr>
          <w:rFonts w:ascii="Times New Roman" w:hAnsi="Times New Roman" w:cs="Times New Roman"/>
          <w:color w:val="4472C4" w:themeColor="accent1"/>
          <w:sz w:val="24"/>
          <w:szCs w:val="24"/>
        </w:rPr>
        <w:t>14, L258</w:t>
      </w:r>
      <w:r w:rsidR="001C73E2"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t xml:space="preserve">“Another study that reported on data from NHANES, NHIS, and BRFSS found that foot exams, influenza vaccinations, and </w:t>
      </w:r>
      <w:r w:rsidR="00135F25" w:rsidRPr="00F94FB7">
        <w:rPr>
          <w:rFonts w:ascii="Times New Roman" w:hAnsi="Times New Roman" w:cs="Times New Roman"/>
          <w:color w:val="4472C4" w:themeColor="accent1"/>
          <w:sz w:val="24"/>
          <w:szCs w:val="24"/>
          <w:u w:val="single"/>
        </w:rPr>
        <w:t>two</w:t>
      </w:r>
      <w:r w:rsidR="00360817" w:rsidRPr="00F94FB7">
        <w:rPr>
          <w:rFonts w:ascii="Times New Roman" w:hAnsi="Times New Roman" w:cs="Times New Roman"/>
          <w:color w:val="4472C4" w:themeColor="accent1"/>
          <w:sz w:val="24"/>
          <w:szCs w:val="24"/>
          <w:u w:val="single"/>
        </w:rPr>
        <w:t xml:space="preserve"> or more</w:t>
      </w:r>
      <w:r w:rsidR="00360817" w:rsidRPr="00F94FB7">
        <w:rPr>
          <w:rFonts w:ascii="Times New Roman" w:hAnsi="Times New Roman" w:cs="Times New Roman"/>
          <w:color w:val="4472C4" w:themeColor="accent1"/>
          <w:sz w:val="24"/>
          <w:szCs w:val="24"/>
        </w:rPr>
        <w:t xml:space="preserve"> A1C tests in a year increased…”</w:t>
      </w:r>
      <w:r w:rsidR="00360817" w:rsidRPr="00F94FB7">
        <w:rPr>
          <w:rFonts w:ascii="Times New Roman" w:hAnsi="Times New Roman" w:cs="Times New Roman"/>
          <w:color w:val="4472C4" w:themeColor="accent1"/>
          <w:sz w:val="24"/>
          <w:szCs w:val="24"/>
        </w:rPr>
        <w:br/>
      </w:r>
    </w:p>
    <w:p w14:paraId="72DF4591" w14:textId="3E63FC1D"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9. If sample size allows, characterize people who did not receive any preventive services.  </w:t>
      </w:r>
      <w:r w:rsidR="00C34C37" w:rsidRPr="00F94FB7">
        <w:rPr>
          <w:rFonts w:ascii="Times New Roman" w:hAnsi="Times New Roman" w:cs="Times New Roman"/>
          <w:sz w:val="24"/>
          <w:szCs w:val="24"/>
        </w:rPr>
        <w:br/>
      </w:r>
      <w:r w:rsidR="003F2FA6" w:rsidRPr="00F94FB7">
        <w:rPr>
          <w:rFonts w:ascii="Times New Roman" w:hAnsi="Times New Roman" w:cs="Times New Roman"/>
          <w:color w:val="4472C4" w:themeColor="accent1"/>
          <w:sz w:val="24"/>
          <w:szCs w:val="24"/>
        </w:rPr>
        <w:t xml:space="preserve">Due to the unreliability of estimates in some sub-populations in some years, we do not characterize this any further. A sentence has been changed in the methods </w:t>
      </w:r>
      <w:r w:rsidR="001C085A" w:rsidRPr="00F94FB7">
        <w:rPr>
          <w:rFonts w:ascii="Times New Roman" w:hAnsi="Times New Roman" w:cs="Times New Roman"/>
          <w:color w:val="4472C4" w:themeColor="accent1"/>
          <w:sz w:val="24"/>
          <w:szCs w:val="24"/>
        </w:rPr>
        <w:t xml:space="preserve">on page </w:t>
      </w:r>
      <w:r w:rsidR="00577295" w:rsidRPr="00F94FB7">
        <w:rPr>
          <w:rFonts w:ascii="Times New Roman" w:hAnsi="Times New Roman" w:cs="Times New Roman"/>
          <w:color w:val="4472C4" w:themeColor="accent1"/>
          <w:sz w:val="24"/>
          <w:szCs w:val="24"/>
        </w:rPr>
        <w:t>7, L101</w:t>
      </w:r>
      <w:r w:rsidR="001C085A" w:rsidRPr="00F94FB7">
        <w:rPr>
          <w:rFonts w:ascii="Times New Roman" w:hAnsi="Times New Roman" w:cs="Times New Roman"/>
          <w:color w:val="4472C4" w:themeColor="accent1"/>
          <w:sz w:val="24"/>
          <w:szCs w:val="24"/>
        </w:rPr>
        <w:t xml:space="preserve"> </w:t>
      </w:r>
      <w:r w:rsidR="003F2FA6" w:rsidRPr="00F94FB7">
        <w:rPr>
          <w:rFonts w:ascii="Times New Roman" w:hAnsi="Times New Roman" w:cs="Times New Roman"/>
          <w:color w:val="4472C4" w:themeColor="accent1"/>
          <w:sz w:val="24"/>
          <w:szCs w:val="24"/>
        </w:rPr>
        <w:t>to clarify this</w:t>
      </w:r>
      <w:r w:rsidR="001C085A" w:rsidRPr="00F94FB7">
        <w:rPr>
          <w:rFonts w:ascii="Times New Roman" w:hAnsi="Times New Roman" w:cs="Times New Roman"/>
          <w:color w:val="4472C4" w:themeColor="accent1"/>
          <w:sz w:val="24"/>
          <w:szCs w:val="24"/>
        </w:rPr>
        <w:t>:</w:t>
      </w:r>
      <w:r w:rsidR="001A5D07" w:rsidRPr="00F94FB7">
        <w:rPr>
          <w:rFonts w:ascii="Times New Roman" w:hAnsi="Times New Roman" w:cs="Times New Roman"/>
          <w:color w:val="4472C4" w:themeColor="accent1"/>
          <w:sz w:val="24"/>
          <w:szCs w:val="24"/>
        </w:rPr>
        <w:b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r w:rsidR="00360817" w:rsidRPr="00F94FB7">
        <w:rPr>
          <w:rFonts w:ascii="Times New Roman" w:hAnsi="Times New Roman" w:cs="Times New Roman"/>
          <w:color w:val="4472C4" w:themeColor="accent1"/>
          <w:sz w:val="24"/>
          <w:szCs w:val="24"/>
        </w:rPr>
        <w:br/>
      </w:r>
    </w:p>
    <w:p w14:paraId="1DAF6AA1"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Minor</w:t>
      </w:r>
    </w:p>
    <w:p w14:paraId="6D9A6A58" w14:textId="0322FA53"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1. page 4 article highlights:  Last bullet point is not supported by the data. </w:t>
      </w:r>
      <w:r w:rsidR="00151F42" w:rsidRPr="00F94FB7">
        <w:rPr>
          <w:rFonts w:ascii="Times New Roman" w:hAnsi="Times New Roman" w:cs="Times New Roman"/>
          <w:sz w:val="24"/>
          <w:szCs w:val="24"/>
        </w:rPr>
        <w:br/>
      </w:r>
      <w:r w:rsidR="009B14D2" w:rsidRPr="00F94FB7">
        <w:rPr>
          <w:rFonts w:ascii="Times New Roman" w:hAnsi="Times New Roman" w:cs="Times New Roman"/>
          <w:color w:val="4472C4" w:themeColor="accent1"/>
          <w:sz w:val="24"/>
          <w:szCs w:val="24"/>
        </w:rPr>
        <w:t>In the last bullet</w:t>
      </w:r>
      <w:r w:rsidR="008C1FC9" w:rsidRPr="00F94FB7">
        <w:rPr>
          <w:rFonts w:ascii="Times New Roman" w:hAnsi="Times New Roman" w:cs="Times New Roman"/>
          <w:color w:val="4472C4" w:themeColor="accent1"/>
          <w:sz w:val="24"/>
          <w:szCs w:val="24"/>
        </w:rPr>
        <w:t xml:space="preserve"> of the article highlights</w:t>
      </w:r>
      <w:r w:rsidR="009B14D2" w:rsidRPr="00F94FB7">
        <w:rPr>
          <w:rFonts w:ascii="Times New Roman" w:hAnsi="Times New Roman" w:cs="Times New Roman"/>
          <w:color w:val="4472C4" w:themeColor="accent1"/>
          <w:sz w:val="24"/>
          <w:szCs w:val="24"/>
        </w:rPr>
        <w:t xml:space="preserve">, we stated, “These data highlight services and specific subgroups that could be targeted to improve preventive care among adults with diabetes.” In our </w:t>
      </w:r>
      <w:r w:rsidR="009B14D2" w:rsidRPr="00F94FB7">
        <w:rPr>
          <w:rFonts w:ascii="Times New Roman" w:hAnsi="Times New Roman" w:cs="Times New Roman"/>
          <w:color w:val="4472C4" w:themeColor="accent1"/>
          <w:sz w:val="24"/>
          <w:szCs w:val="24"/>
        </w:rPr>
        <w:lastRenderedPageBreak/>
        <w:t>study, we found that a</w:t>
      </w:r>
      <w:r w:rsidR="007101AA" w:rsidRPr="00F94FB7">
        <w:rPr>
          <w:rFonts w:ascii="Times New Roman" w:hAnsi="Times New Roman" w:cs="Times New Roman"/>
          <w:color w:val="4472C4" w:themeColor="accent1"/>
          <w:sz w:val="24"/>
          <w:szCs w:val="24"/>
        </w:rPr>
        <w:t xml:space="preserve">dults in the youngest age group reported lower rates of receipt of eye exams, foot exams, cholesterol testing, and A1C testing. Adults with less than a high school education were less likely to visit the dentist. Reported foot examination rates have been decreasing since 2011. Adults </w:t>
      </w:r>
      <w:proofErr w:type="gramStart"/>
      <w:r w:rsidR="007101AA" w:rsidRPr="00F94FB7">
        <w:rPr>
          <w:rFonts w:ascii="Times New Roman" w:hAnsi="Times New Roman" w:cs="Times New Roman"/>
          <w:color w:val="4472C4" w:themeColor="accent1"/>
          <w:sz w:val="24"/>
          <w:szCs w:val="24"/>
        </w:rPr>
        <w:t>age</w:t>
      </w:r>
      <w:proofErr w:type="gramEnd"/>
      <w:r w:rsidR="007101AA" w:rsidRPr="00F94FB7">
        <w:rPr>
          <w:rFonts w:ascii="Times New Roman" w:hAnsi="Times New Roman" w:cs="Times New Roman"/>
          <w:color w:val="4472C4" w:themeColor="accent1"/>
          <w:sz w:val="24"/>
          <w:szCs w:val="24"/>
        </w:rPr>
        <w:t xml:space="preserve"> 45-64 years had a decreasing trend in receipt of cholesterol testing </w:t>
      </w:r>
      <w:commentRangeStart w:id="8"/>
      <w:commentRangeStart w:id="9"/>
      <w:r w:rsidR="007101AA" w:rsidRPr="00F94FB7">
        <w:rPr>
          <w:rFonts w:ascii="Times New Roman" w:hAnsi="Times New Roman" w:cs="Times New Roman"/>
          <w:color w:val="4472C4" w:themeColor="accent1"/>
          <w:sz w:val="24"/>
          <w:szCs w:val="24"/>
        </w:rPr>
        <w:t>since 2016</w:t>
      </w:r>
      <w:commentRangeEnd w:id="8"/>
      <w:r w:rsidR="008740CD" w:rsidRPr="00F94FB7">
        <w:rPr>
          <w:rStyle w:val="CommentReference"/>
          <w:rFonts w:ascii="Times New Roman" w:hAnsi="Times New Roman" w:cs="Times New Roman"/>
          <w:sz w:val="24"/>
          <w:szCs w:val="24"/>
        </w:rPr>
        <w:commentReference w:id="8"/>
      </w:r>
      <w:commentRangeEnd w:id="9"/>
      <w:r w:rsidR="00577295" w:rsidRPr="00F94FB7">
        <w:rPr>
          <w:rStyle w:val="CommentReference"/>
          <w:rFonts w:ascii="Times New Roman" w:hAnsi="Times New Roman" w:cs="Times New Roman"/>
          <w:sz w:val="24"/>
          <w:szCs w:val="24"/>
        </w:rPr>
        <w:commentReference w:id="9"/>
      </w:r>
      <w:r w:rsidR="007101AA" w:rsidRPr="00F94FB7">
        <w:rPr>
          <w:rFonts w:ascii="Times New Roman" w:hAnsi="Times New Roman" w:cs="Times New Roman"/>
          <w:color w:val="4472C4" w:themeColor="accent1"/>
          <w:sz w:val="24"/>
          <w:szCs w:val="24"/>
        </w:rPr>
        <w:t xml:space="preserve">, as did males and adults with </w:t>
      </w:r>
      <w:commentRangeStart w:id="10"/>
      <w:commentRangeStart w:id="11"/>
      <w:r w:rsidR="007101AA" w:rsidRPr="00F94FB7">
        <w:rPr>
          <w:rFonts w:ascii="Times New Roman" w:hAnsi="Times New Roman" w:cs="Times New Roman"/>
          <w:color w:val="4472C4" w:themeColor="accent1"/>
          <w:sz w:val="24"/>
          <w:szCs w:val="24"/>
        </w:rPr>
        <w:t>less than a high school education</w:t>
      </w:r>
      <w:commentRangeEnd w:id="10"/>
      <w:r w:rsidR="00653AA3" w:rsidRPr="00F94FB7">
        <w:rPr>
          <w:rStyle w:val="CommentReference"/>
          <w:rFonts w:ascii="Times New Roman" w:hAnsi="Times New Roman" w:cs="Times New Roman"/>
          <w:sz w:val="24"/>
          <w:szCs w:val="24"/>
        </w:rPr>
        <w:commentReference w:id="10"/>
      </w:r>
      <w:commentRangeEnd w:id="11"/>
      <w:r w:rsidR="00577295" w:rsidRPr="00F94FB7">
        <w:rPr>
          <w:rStyle w:val="CommentReference"/>
          <w:rFonts w:ascii="Times New Roman" w:hAnsi="Times New Roman" w:cs="Times New Roman"/>
          <w:sz w:val="24"/>
          <w:szCs w:val="24"/>
        </w:rPr>
        <w:commentReference w:id="11"/>
      </w:r>
      <w:r w:rsidR="007101AA" w:rsidRPr="00F94FB7">
        <w:rPr>
          <w:rFonts w:ascii="Times New Roman" w:hAnsi="Times New Roman" w:cs="Times New Roman"/>
          <w:color w:val="4472C4" w:themeColor="accent1"/>
          <w:sz w:val="24"/>
          <w:szCs w:val="24"/>
        </w:rPr>
        <w:t>.</w:t>
      </w:r>
      <w:r w:rsidR="00AF59A0" w:rsidRPr="00F94FB7">
        <w:rPr>
          <w:rFonts w:ascii="Times New Roman" w:hAnsi="Times New Roman" w:cs="Times New Roman"/>
          <w:color w:val="4472C4" w:themeColor="accent1"/>
          <w:sz w:val="24"/>
          <w:szCs w:val="24"/>
        </w:rPr>
        <w:t xml:space="preserve"> We feel that </w:t>
      </w:r>
      <w:proofErr w:type="gramStart"/>
      <w:r w:rsidR="00AF59A0" w:rsidRPr="00F94FB7">
        <w:rPr>
          <w:rFonts w:ascii="Times New Roman" w:hAnsi="Times New Roman" w:cs="Times New Roman"/>
          <w:color w:val="4472C4" w:themeColor="accent1"/>
          <w:sz w:val="24"/>
          <w:szCs w:val="24"/>
        </w:rPr>
        <w:t>all of</w:t>
      </w:r>
      <w:proofErr w:type="gramEnd"/>
      <w:r w:rsidR="00AF59A0" w:rsidRPr="00F94FB7">
        <w:rPr>
          <w:rFonts w:ascii="Times New Roman" w:hAnsi="Times New Roman" w:cs="Times New Roman"/>
          <w:color w:val="4472C4" w:themeColor="accent1"/>
          <w:sz w:val="24"/>
          <w:szCs w:val="24"/>
        </w:rPr>
        <w:t xml:space="preserve"> the</w:t>
      </w:r>
      <w:r w:rsidR="005F43EC" w:rsidRPr="00F94FB7">
        <w:rPr>
          <w:rFonts w:ascii="Times New Roman" w:hAnsi="Times New Roman" w:cs="Times New Roman"/>
          <w:color w:val="4472C4" w:themeColor="accent1"/>
          <w:sz w:val="24"/>
          <w:szCs w:val="24"/>
        </w:rPr>
        <w:t>se data points highlight the subgroups that could be targeted to improve preventive care.</w:t>
      </w:r>
      <w:r w:rsidR="00360817" w:rsidRPr="00F94FB7">
        <w:rPr>
          <w:rFonts w:ascii="Times New Roman" w:hAnsi="Times New Roman" w:cs="Times New Roman"/>
          <w:color w:val="4472C4" w:themeColor="accent1"/>
          <w:sz w:val="24"/>
          <w:szCs w:val="24"/>
        </w:rPr>
        <w:br/>
      </w:r>
    </w:p>
    <w:p w14:paraId="57EE9339" w14:textId="088542B3"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2. </w:t>
      </w:r>
      <w:commentRangeStart w:id="12"/>
      <w:commentRangeStart w:id="13"/>
      <w:r w:rsidRPr="00F94FB7">
        <w:rPr>
          <w:rFonts w:ascii="Times New Roman" w:hAnsi="Times New Roman" w:cs="Times New Roman"/>
          <w:sz w:val="24"/>
          <w:szCs w:val="24"/>
        </w:rPr>
        <w:t xml:space="preserve">Page 7. First sentence: provide an appropriate reference. </w:t>
      </w:r>
      <w:commentRangeEnd w:id="12"/>
      <w:r w:rsidR="006576A4" w:rsidRPr="00F94FB7">
        <w:rPr>
          <w:rStyle w:val="CommentReference"/>
          <w:rFonts w:ascii="Times New Roman" w:hAnsi="Times New Roman" w:cs="Times New Roman"/>
          <w:sz w:val="24"/>
          <w:szCs w:val="24"/>
        </w:rPr>
        <w:commentReference w:id="12"/>
      </w:r>
      <w:commentRangeEnd w:id="13"/>
      <w:r w:rsidR="00EF197F" w:rsidRPr="00F94FB7">
        <w:rPr>
          <w:rStyle w:val="CommentReference"/>
          <w:rFonts w:ascii="Times New Roman" w:hAnsi="Times New Roman" w:cs="Times New Roman"/>
          <w:sz w:val="24"/>
          <w:szCs w:val="24"/>
        </w:rPr>
        <w:commentReference w:id="13"/>
      </w:r>
      <w:r w:rsidR="000C4249" w:rsidRPr="00F94FB7">
        <w:rPr>
          <w:rFonts w:ascii="Times New Roman" w:hAnsi="Times New Roman" w:cs="Times New Roman"/>
          <w:sz w:val="24"/>
          <w:szCs w:val="24"/>
        </w:rPr>
        <w:br/>
      </w:r>
      <w:r w:rsidR="0072402B" w:rsidRPr="00F94FB7">
        <w:rPr>
          <w:rFonts w:ascii="Times New Roman" w:hAnsi="Times New Roman" w:cs="Times New Roman"/>
          <w:color w:val="4472C4" w:themeColor="accent1"/>
          <w:sz w:val="24"/>
          <w:szCs w:val="24"/>
        </w:rPr>
        <w:t>A reference to Kim et al 2000 has been added to the methods on page 8, Line 127.</w:t>
      </w:r>
      <w:r w:rsidR="00360817" w:rsidRPr="00F94FB7">
        <w:rPr>
          <w:rFonts w:ascii="Times New Roman" w:hAnsi="Times New Roman" w:cs="Times New Roman"/>
          <w:color w:val="4472C4" w:themeColor="accent1"/>
          <w:sz w:val="24"/>
          <w:szCs w:val="24"/>
        </w:rPr>
        <w:br/>
      </w:r>
    </w:p>
    <w:p w14:paraId="7692E937" w14:textId="7190F15E"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3. Page 7: “We reported the estimated proportions for 2020 in Table 1 and as points in Figure 1 and Figure 2, but 2020 was excluded from trend analysis because of the decreased medical care utilization associated with the COVID-19 pandemic.”.  I think it would be better to describe the analytic methods without mentioning the result figures.  </w:t>
      </w:r>
    </w:p>
    <w:p w14:paraId="60889A22" w14:textId="1CC5464A" w:rsidR="00ED7B18" w:rsidRPr="00F94FB7" w:rsidRDefault="008C1FC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revised this sentence on page </w:t>
      </w:r>
      <w:r w:rsidR="0072402B" w:rsidRPr="00F94FB7">
        <w:rPr>
          <w:rFonts w:ascii="Times New Roman" w:hAnsi="Times New Roman" w:cs="Times New Roman"/>
          <w:color w:val="4472C4" w:themeColor="accent1"/>
          <w:sz w:val="24"/>
          <w:szCs w:val="24"/>
        </w:rPr>
        <w:t>7, L</w:t>
      </w:r>
      <w:proofErr w:type="gramStart"/>
      <w:r w:rsidR="0072402B" w:rsidRPr="00F94FB7">
        <w:rPr>
          <w:rFonts w:ascii="Times New Roman" w:hAnsi="Times New Roman" w:cs="Times New Roman"/>
          <w:color w:val="4472C4" w:themeColor="accent1"/>
          <w:sz w:val="24"/>
          <w:szCs w:val="24"/>
        </w:rPr>
        <w:t xml:space="preserve">114 </w:t>
      </w:r>
      <w:r w:rsidRPr="00F94FB7">
        <w:rPr>
          <w:rFonts w:ascii="Times New Roman" w:hAnsi="Times New Roman" w:cs="Times New Roman"/>
          <w:color w:val="4472C4" w:themeColor="accent1"/>
          <w:sz w:val="24"/>
          <w:szCs w:val="24"/>
        </w:rPr>
        <w:t xml:space="preserve"> as</w:t>
      </w:r>
      <w:proofErr w:type="gramEnd"/>
      <w:r w:rsidRPr="00F94FB7">
        <w:rPr>
          <w:rFonts w:ascii="Times New Roman" w:hAnsi="Times New Roman" w:cs="Times New Roman"/>
          <w:color w:val="4472C4" w:themeColor="accent1"/>
          <w:sz w:val="24"/>
          <w:szCs w:val="24"/>
        </w:rPr>
        <w:t xml:space="preserve"> follows: “We excluded 2020 from trend analysis because of the decreased medical care utilization associated with the COVID-19 pandemic. However, we presented the estimated proportions for 2020 in the results to show how the onset of the pandemic affected the reported receipt of preventive services.”</w:t>
      </w:r>
      <w:r w:rsidR="00360817" w:rsidRPr="00F94FB7">
        <w:rPr>
          <w:rFonts w:ascii="Times New Roman" w:hAnsi="Times New Roman" w:cs="Times New Roman"/>
          <w:color w:val="4472C4" w:themeColor="accent1"/>
          <w:sz w:val="24"/>
          <w:szCs w:val="24"/>
        </w:rPr>
        <w:br/>
      </w:r>
    </w:p>
    <w:p w14:paraId="7D09D851" w14:textId="3BE1E20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4. Page 8: Adults with Medicaid had an AAPC of -2.3% (-3.6%, (-1.0%).  Remove “</w:t>
      </w:r>
      <w:proofErr w:type="gramStart"/>
      <w:r w:rsidRPr="00F94FB7">
        <w:rPr>
          <w:rFonts w:ascii="Times New Roman" w:hAnsi="Times New Roman" w:cs="Times New Roman"/>
          <w:sz w:val="24"/>
          <w:szCs w:val="24"/>
        </w:rPr>
        <w:t>(“ before</w:t>
      </w:r>
      <w:proofErr w:type="gramEnd"/>
      <w:r w:rsidRPr="00F94FB7">
        <w:rPr>
          <w:rFonts w:ascii="Times New Roman" w:hAnsi="Times New Roman" w:cs="Times New Roman"/>
          <w:sz w:val="24"/>
          <w:szCs w:val="24"/>
        </w:rPr>
        <w:t xml:space="preserve"> -1.0%. </w:t>
      </w:r>
    </w:p>
    <w:p w14:paraId="63A8EC60" w14:textId="6F855495" w:rsidR="00E34324" w:rsidRPr="00F94FB7" w:rsidRDefault="008C1FC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made this c</w:t>
      </w:r>
      <w:r w:rsidR="00E34324" w:rsidRPr="00F94FB7">
        <w:rPr>
          <w:rFonts w:ascii="Times New Roman" w:hAnsi="Times New Roman" w:cs="Times New Roman"/>
          <w:color w:val="4472C4" w:themeColor="accent1"/>
          <w:sz w:val="24"/>
          <w:szCs w:val="24"/>
        </w:rPr>
        <w:t>hange as suggested</w:t>
      </w:r>
      <w:r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p>
    <w:p w14:paraId="7DBC86A5" w14:textId="1D10A3CE"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5. In figure 1, change from percentage to % in Y axis. It is too crowded.  Also, I would remove circle marker in the figure legend. Line seems better.</w:t>
      </w:r>
    </w:p>
    <w:p w14:paraId="2268D980" w14:textId="7E1AF657" w:rsidR="00793B06" w:rsidRPr="00F94FB7" w:rsidRDefault="001648C0"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c</w:t>
      </w:r>
      <w:r w:rsidR="00793B06" w:rsidRPr="00F94FB7">
        <w:rPr>
          <w:rFonts w:ascii="Times New Roman" w:hAnsi="Times New Roman" w:cs="Times New Roman"/>
          <w:color w:val="4472C4" w:themeColor="accent1"/>
          <w:sz w:val="24"/>
          <w:szCs w:val="24"/>
        </w:rPr>
        <w:t>hanged the Y axis</w:t>
      </w:r>
      <w:r w:rsidR="00741E95" w:rsidRPr="00F94FB7">
        <w:rPr>
          <w:rFonts w:ascii="Times New Roman" w:hAnsi="Times New Roman" w:cs="Times New Roman"/>
          <w:color w:val="4472C4" w:themeColor="accent1"/>
          <w:sz w:val="24"/>
          <w:szCs w:val="24"/>
        </w:rPr>
        <w:t xml:space="preserve"> label</w:t>
      </w:r>
      <w:r w:rsidR="004F6785" w:rsidRPr="00F94FB7">
        <w:rPr>
          <w:rFonts w:ascii="Times New Roman" w:hAnsi="Times New Roman" w:cs="Times New Roman"/>
          <w:color w:val="4472C4" w:themeColor="accent1"/>
          <w:sz w:val="24"/>
          <w:szCs w:val="24"/>
        </w:rPr>
        <w:t xml:space="preserve"> and removed the circle from the legend.</w:t>
      </w:r>
      <w:r w:rsidR="00360817" w:rsidRPr="00F94FB7">
        <w:rPr>
          <w:rFonts w:ascii="Times New Roman" w:hAnsi="Times New Roman" w:cs="Times New Roman"/>
          <w:color w:val="4472C4" w:themeColor="accent1"/>
          <w:sz w:val="24"/>
          <w:szCs w:val="24"/>
        </w:rPr>
        <w:br/>
      </w:r>
    </w:p>
    <w:p w14:paraId="44866572" w14:textId="34F701EA"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6. Figure 1 and 2 should be mentioned in the results text. </w:t>
      </w:r>
    </w:p>
    <w:p w14:paraId="03114AFF" w14:textId="3A51165B" w:rsidR="00CE1120" w:rsidRPr="00F94FB7" w:rsidRDefault="00FE3D2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On p. </w:t>
      </w:r>
      <w:r w:rsidR="004F6785" w:rsidRPr="00F94FB7">
        <w:rPr>
          <w:rFonts w:ascii="Times New Roman" w:hAnsi="Times New Roman" w:cs="Times New Roman"/>
          <w:color w:val="4472C4" w:themeColor="accent1"/>
          <w:sz w:val="24"/>
          <w:szCs w:val="24"/>
        </w:rPr>
        <w:t>8, L135</w:t>
      </w:r>
      <w:r w:rsidRPr="00F94FB7">
        <w:rPr>
          <w:rFonts w:ascii="Times New Roman" w:hAnsi="Times New Roman" w:cs="Times New Roman"/>
          <w:color w:val="4472C4" w:themeColor="accent1"/>
          <w:sz w:val="24"/>
          <w:szCs w:val="24"/>
        </w:rPr>
        <w:t xml:space="preserve"> we a</w:t>
      </w:r>
      <w:r w:rsidR="00CE1120" w:rsidRPr="00F94FB7">
        <w:rPr>
          <w:rFonts w:ascii="Times New Roman" w:hAnsi="Times New Roman" w:cs="Times New Roman"/>
          <w:color w:val="4472C4" w:themeColor="accent1"/>
          <w:sz w:val="24"/>
          <w:szCs w:val="24"/>
        </w:rPr>
        <w:t>dded</w:t>
      </w:r>
      <w:r w:rsidRPr="00F94FB7">
        <w:rPr>
          <w:rFonts w:ascii="Times New Roman" w:hAnsi="Times New Roman" w:cs="Times New Roman"/>
          <w:color w:val="4472C4" w:themeColor="accent1"/>
          <w:sz w:val="24"/>
          <w:szCs w:val="24"/>
        </w:rPr>
        <w:t>:</w:t>
      </w:r>
    </w:p>
    <w:p w14:paraId="4797A152" w14:textId="2E51BB6E" w:rsidR="00FE3D27" w:rsidRPr="00F94FB7" w:rsidRDefault="00FE3D27" w:rsidP="00F94FB7">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“Figures 1 and 2 display trends, overall and by subgroup.”</w:t>
      </w:r>
    </w:p>
    <w:p w14:paraId="72EEA9D7" w14:textId="77777777" w:rsidR="000750F9" w:rsidRPr="00F94FB7" w:rsidRDefault="000750F9" w:rsidP="000750F9">
      <w:pPr>
        <w:pStyle w:val="PlainText"/>
        <w:rPr>
          <w:rFonts w:ascii="Times New Roman" w:hAnsi="Times New Roman" w:cs="Times New Roman"/>
          <w:sz w:val="24"/>
          <w:szCs w:val="24"/>
        </w:rPr>
      </w:pPr>
    </w:p>
    <w:p w14:paraId="48F69EBB" w14:textId="77777777" w:rsidR="000750F9" w:rsidRPr="00F94FB7" w:rsidRDefault="000750F9" w:rsidP="000750F9">
      <w:pPr>
        <w:pStyle w:val="PlainText"/>
        <w:rPr>
          <w:rFonts w:ascii="Times New Roman" w:hAnsi="Times New Roman" w:cs="Times New Roman"/>
          <w:sz w:val="24"/>
          <w:szCs w:val="24"/>
        </w:rPr>
      </w:pPr>
    </w:p>
    <w:p w14:paraId="38344F11"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Reviewer: 2</w:t>
      </w:r>
    </w:p>
    <w:p w14:paraId="49C9FE91" w14:textId="77777777" w:rsidR="000750F9" w:rsidRPr="00F94FB7" w:rsidRDefault="000750F9" w:rsidP="000750F9">
      <w:pPr>
        <w:pStyle w:val="PlainText"/>
        <w:rPr>
          <w:rFonts w:ascii="Times New Roman" w:hAnsi="Times New Roman" w:cs="Times New Roman"/>
          <w:sz w:val="24"/>
          <w:szCs w:val="24"/>
        </w:rPr>
      </w:pPr>
    </w:p>
    <w:p w14:paraId="6537CDC6"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Comments to the Author</w:t>
      </w:r>
    </w:p>
    <w:p w14:paraId="28DE219D"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This study reported trends in receipt of six American Diabetes Association recommended preventive care services during 2008 – 2020 using MEPS data and </w:t>
      </w:r>
      <w:proofErr w:type="spellStart"/>
      <w:r w:rsidRPr="00F94FB7">
        <w:rPr>
          <w:rFonts w:ascii="Times New Roman" w:hAnsi="Times New Roman" w:cs="Times New Roman"/>
          <w:sz w:val="24"/>
          <w:szCs w:val="24"/>
        </w:rPr>
        <w:t>joinpoint</w:t>
      </w:r>
      <w:proofErr w:type="spellEnd"/>
      <w:r w:rsidRPr="00F94FB7">
        <w:rPr>
          <w:rFonts w:ascii="Times New Roman" w:hAnsi="Times New Roman" w:cs="Times New Roman"/>
          <w:sz w:val="24"/>
          <w:szCs w:val="24"/>
        </w:rPr>
        <w:t xml:space="preserve"> analysis. The analysis is straightforward. Clarify of the manuscript could be improved, and some critical references are missing. Specific comments are provided below. </w:t>
      </w:r>
    </w:p>
    <w:p w14:paraId="38B29C89" w14:textId="4BD735FA" w:rsidR="004C2412"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1.</w:t>
      </w:r>
      <w:r w:rsidRPr="00F94FB7">
        <w:rPr>
          <w:rFonts w:ascii="Times New Roman" w:hAnsi="Times New Roman" w:cs="Times New Roman"/>
          <w:sz w:val="24"/>
          <w:szCs w:val="24"/>
        </w:rPr>
        <w:tab/>
        <w:t>Under Abstract, under Results, line 4, “Trend analysis at the subgroup level was heterogeneous: influenza vaccination, A1C testing, and dental visits tended to improve while, among the uninsured, foot exams, cholesterol testing, and dental visits tended to decline.” – It seems contradicting here for dental care. Need to define the group in the first sentence: overall group?</w:t>
      </w:r>
      <w:r w:rsidR="00486C0B" w:rsidRPr="00F94FB7">
        <w:rPr>
          <w:rFonts w:ascii="Times New Roman" w:hAnsi="Times New Roman" w:cs="Times New Roman"/>
          <w:sz w:val="24"/>
          <w:szCs w:val="24"/>
        </w:rPr>
        <w:br/>
      </w:r>
      <w:r w:rsidR="004C2412" w:rsidRPr="00F94FB7">
        <w:rPr>
          <w:rFonts w:ascii="Times New Roman" w:hAnsi="Times New Roman" w:cs="Times New Roman"/>
          <w:color w:val="4472C4" w:themeColor="accent1"/>
          <w:sz w:val="24"/>
          <w:szCs w:val="24"/>
        </w:rPr>
        <w:t>This section has been rewritten slightly to make this clearer:</w:t>
      </w:r>
    </w:p>
    <w:p w14:paraId="1A3E8706" w14:textId="4133BF1A" w:rsidR="008231A0" w:rsidRPr="00F94FB7" w:rsidRDefault="009361BD"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lastRenderedPageBreak/>
        <w:t>“Trend analysis of subgroups was heterogeneous: influenza vaccination and A1C testing showed improvements among several subgroups, while cholesterol testing (</w:t>
      </w:r>
      <w:proofErr w:type="gramStart"/>
      <w:r w:rsidRPr="00F94FB7">
        <w:rPr>
          <w:rFonts w:ascii="Times New Roman" w:hAnsi="Times New Roman" w:cs="Times New Roman"/>
          <w:color w:val="4472C4" w:themeColor="accent1"/>
          <w:sz w:val="24"/>
          <w:szCs w:val="24"/>
        </w:rPr>
        <w:t>45-64 year</w:t>
      </w:r>
      <w:proofErr w:type="gramEnd"/>
      <w:r w:rsidRPr="00F94FB7">
        <w:rPr>
          <w:rFonts w:ascii="Times New Roman" w:hAnsi="Times New Roman" w:cs="Times New Roman"/>
          <w:color w:val="4472C4" w:themeColor="accent1"/>
          <w:sz w:val="24"/>
          <w:szCs w:val="24"/>
        </w:rPr>
        <w:t xml:space="preserve"> age, &lt; high school education, Medicaid insurance) and dental visits (uninsured) declined.”</w:t>
      </w:r>
    </w:p>
    <w:p w14:paraId="6CBC4119" w14:textId="24B1FE1A" w:rsidR="000750F9" w:rsidRPr="00F94FB7" w:rsidRDefault="0036081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br/>
      </w:r>
    </w:p>
    <w:p w14:paraId="0D1A5DB6" w14:textId="70624BA7"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2.</w:t>
      </w:r>
      <w:r w:rsidRPr="00F94FB7">
        <w:rPr>
          <w:rFonts w:ascii="Times New Roman" w:hAnsi="Times New Roman" w:cs="Times New Roman"/>
          <w:sz w:val="24"/>
          <w:szCs w:val="24"/>
        </w:rPr>
        <w:tab/>
        <w:t xml:space="preserve">On page 5, line 3, “Diabetes is also costly: total direct and indirect costs are estimated at $327 billion”, need to provide year for the cost estimation. </w:t>
      </w:r>
      <w:r w:rsidR="00E664D2" w:rsidRPr="00F94FB7">
        <w:rPr>
          <w:rFonts w:ascii="Times New Roman" w:hAnsi="Times New Roman" w:cs="Times New Roman"/>
          <w:sz w:val="24"/>
          <w:szCs w:val="24"/>
        </w:rPr>
        <w:br/>
      </w:r>
      <w:r w:rsidR="00E664D2" w:rsidRPr="00F94FB7">
        <w:rPr>
          <w:rFonts w:ascii="Times New Roman" w:hAnsi="Times New Roman" w:cs="Times New Roman"/>
          <w:color w:val="4472C4" w:themeColor="accent1"/>
          <w:sz w:val="24"/>
          <w:szCs w:val="24"/>
        </w:rPr>
        <w:t xml:space="preserve">This has been clarified. </w:t>
      </w:r>
    </w:p>
    <w:p w14:paraId="05FD45E0" w14:textId="3859E5C5" w:rsidR="003A3FCB" w:rsidRPr="00F94FB7" w:rsidRDefault="0097018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“Diabetes is also costly: total direct and indirect costs </w:t>
      </w:r>
      <w:r w:rsidRPr="00F94FB7">
        <w:rPr>
          <w:rFonts w:ascii="Times New Roman" w:hAnsi="Times New Roman" w:cs="Times New Roman"/>
          <w:color w:val="4472C4" w:themeColor="accent1"/>
          <w:sz w:val="24"/>
          <w:szCs w:val="24"/>
          <w:u w:val="single"/>
        </w:rPr>
        <w:t>in 2017</w:t>
      </w:r>
      <w:r w:rsidRPr="00F94FB7">
        <w:rPr>
          <w:rFonts w:ascii="Times New Roman" w:hAnsi="Times New Roman" w:cs="Times New Roman"/>
          <w:color w:val="4472C4" w:themeColor="accent1"/>
          <w:sz w:val="24"/>
          <w:szCs w:val="24"/>
        </w:rPr>
        <w:t xml:space="preserve"> were estimated at $327 billion”</w:t>
      </w:r>
      <w:r w:rsidRPr="00F94FB7">
        <w:rPr>
          <w:rFonts w:ascii="Times New Roman" w:hAnsi="Times New Roman" w:cs="Times New Roman"/>
          <w:color w:val="4472C4" w:themeColor="accent1"/>
          <w:sz w:val="24"/>
          <w:szCs w:val="24"/>
        </w:rPr>
        <w:br/>
      </w:r>
    </w:p>
    <w:p w14:paraId="59E9625F" w14:textId="77777777" w:rsidR="00F42F27"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3.</w:t>
      </w:r>
      <w:r w:rsidRPr="00F94FB7">
        <w:rPr>
          <w:rFonts w:ascii="Times New Roman" w:hAnsi="Times New Roman" w:cs="Times New Roman"/>
          <w:sz w:val="24"/>
          <w:szCs w:val="24"/>
        </w:rPr>
        <w:tab/>
        <w:t xml:space="preserve">On page 5, second paragraph, line 1: “Access to preventive services is important to minimize diabetes-related complications and reduce rates of hospitalization.” Need references, and a short description of the association between receiving the preventive services and the reduction of diabetes-related complications and reduce rates of hospitalization will be informative. </w:t>
      </w:r>
    </w:p>
    <w:p w14:paraId="39C8BC40" w14:textId="292F6A53" w:rsidR="00F42F27" w:rsidRPr="00F94FB7" w:rsidRDefault="00F42F2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revised the text on </w:t>
      </w:r>
      <w:r w:rsidR="00F13C71" w:rsidRPr="00F94FB7">
        <w:rPr>
          <w:rFonts w:ascii="Times New Roman" w:hAnsi="Times New Roman" w:cs="Times New Roman"/>
          <w:color w:val="4472C4" w:themeColor="accent1"/>
          <w:sz w:val="24"/>
          <w:szCs w:val="24"/>
        </w:rPr>
        <w:t xml:space="preserve">page </w:t>
      </w:r>
      <w:r w:rsidR="00320ED3" w:rsidRPr="00F94FB7">
        <w:rPr>
          <w:rFonts w:ascii="Times New Roman" w:hAnsi="Times New Roman" w:cs="Times New Roman"/>
          <w:color w:val="4472C4" w:themeColor="accent1"/>
          <w:sz w:val="24"/>
          <w:szCs w:val="24"/>
        </w:rPr>
        <w:t>5 L58</w:t>
      </w:r>
      <w:r w:rsidR="00320ED3" w:rsidRPr="00F94FB7">
        <w:rPr>
          <w:rFonts w:ascii="Times New Roman" w:hAnsi="Times New Roman" w:cs="Times New Roman"/>
          <w:color w:val="4472C4" w:themeColor="accent1"/>
          <w:sz w:val="24"/>
          <w:szCs w:val="24"/>
        </w:rPr>
        <w:t xml:space="preserve"> </w:t>
      </w:r>
      <w:r w:rsidR="00F13C71" w:rsidRPr="00F94FB7">
        <w:rPr>
          <w:rFonts w:ascii="Times New Roman" w:hAnsi="Times New Roman" w:cs="Times New Roman"/>
          <w:color w:val="4472C4" w:themeColor="accent1"/>
          <w:sz w:val="24"/>
          <w:szCs w:val="24"/>
        </w:rPr>
        <w:t>to:</w:t>
      </w:r>
    </w:p>
    <w:p w14:paraId="5B3D88F2" w14:textId="5E226C7A" w:rsidR="00F13C71" w:rsidRPr="00F94FB7" w:rsidRDefault="00633B0D"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t>
      </w:r>
      <w:r w:rsidR="00171694" w:rsidRPr="00F94FB7">
        <w:rPr>
          <w:rFonts w:ascii="Times New Roman" w:hAnsi="Times New Roman" w:cs="Times New Roman"/>
          <w:color w:val="4472C4" w:themeColor="accent1"/>
          <w:sz w:val="24"/>
          <w:szCs w:val="24"/>
        </w:rPr>
        <w:t>Complications of diabetes include both microvascular (retinopathy, neuropathy, and diabetic nephropathy) and macrovascular complications (coronary artery disease, peripheral arterial disease, and stroke) (7). Access to preventive services to control glycemia, lipids, and blood pressure and the early identification of diabetic retinopathy and foot lesions is important to minimize diabetes-related complications and reduce rates of hospitalization (8,9).</w:t>
      </w:r>
      <w:r w:rsidRPr="00F94FB7">
        <w:rPr>
          <w:rFonts w:ascii="Times New Roman" w:hAnsi="Times New Roman" w:cs="Times New Roman"/>
          <w:color w:val="4472C4" w:themeColor="accent1"/>
          <w:sz w:val="24"/>
          <w:szCs w:val="24"/>
        </w:rPr>
        <w:t>”</w:t>
      </w:r>
    </w:p>
    <w:p w14:paraId="4789CBE2" w14:textId="03E07DF5" w:rsidR="000750F9" w:rsidRPr="00F94FB7" w:rsidRDefault="00D7199A"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br/>
      </w:r>
      <w:r w:rsidR="00633B0D" w:rsidRPr="00F94FB7">
        <w:rPr>
          <w:rFonts w:ascii="Times New Roman" w:hAnsi="Times New Roman" w:cs="Times New Roman"/>
          <w:color w:val="4472C4" w:themeColor="accent1"/>
          <w:sz w:val="24"/>
          <w:szCs w:val="24"/>
        </w:rPr>
        <w:t xml:space="preserve">We added another </w:t>
      </w:r>
      <w:r w:rsidR="0051596D" w:rsidRPr="00F94FB7">
        <w:rPr>
          <w:rFonts w:ascii="Times New Roman" w:hAnsi="Times New Roman" w:cs="Times New Roman"/>
          <w:color w:val="4472C4" w:themeColor="accent1"/>
          <w:sz w:val="24"/>
          <w:szCs w:val="24"/>
        </w:rPr>
        <w:t>citation</w:t>
      </w:r>
      <w:r w:rsidR="00633B0D" w:rsidRPr="00F94FB7">
        <w:rPr>
          <w:rFonts w:ascii="Times New Roman" w:hAnsi="Times New Roman" w:cs="Times New Roman"/>
          <w:color w:val="4472C4" w:themeColor="accent1"/>
          <w:sz w:val="24"/>
          <w:szCs w:val="24"/>
        </w:rPr>
        <w:t xml:space="preserve"> as suggested</w:t>
      </w:r>
      <w:r w:rsidR="00970189" w:rsidRPr="00F94FB7">
        <w:rPr>
          <w:rFonts w:ascii="Times New Roman" w:hAnsi="Times New Roman" w:cs="Times New Roman"/>
          <w:color w:val="4472C4" w:themeColor="accent1"/>
          <w:sz w:val="24"/>
          <w:szCs w:val="24"/>
        </w:rPr>
        <w:t>:</w:t>
      </w:r>
    </w:p>
    <w:p w14:paraId="4ECA3298" w14:textId="33E2E870" w:rsidR="00970189" w:rsidRPr="00F94FB7" w:rsidRDefault="00970189" w:rsidP="00633B0D">
      <w:pPr>
        <w:pStyle w:val="PlainText"/>
        <w:rPr>
          <w:rFonts w:ascii="Times New Roman" w:hAnsi="Times New Roman" w:cs="Times New Roman"/>
          <w:sz w:val="24"/>
          <w:szCs w:val="24"/>
        </w:rPr>
      </w:pPr>
      <w:r w:rsidRPr="00F94FB7">
        <w:rPr>
          <w:rFonts w:ascii="Times New Roman" w:hAnsi="Times New Roman" w:cs="Times New Roman"/>
          <w:color w:val="4472C4" w:themeColor="accent1"/>
          <w:sz w:val="24"/>
          <w:szCs w:val="24"/>
        </w:rPr>
        <w:t xml:space="preserve">9. </w:t>
      </w:r>
      <w:r w:rsidRPr="00F94FB7">
        <w:rPr>
          <w:rFonts w:ascii="Times New Roman" w:hAnsi="Times New Roman" w:cs="Times New Roman"/>
          <w:color w:val="4472C4" w:themeColor="accent1"/>
          <w:sz w:val="24"/>
          <w:szCs w:val="24"/>
        </w:rPr>
        <w:tab/>
        <w:t>Gregg EW, Li Y, Wang J, Rios Burrows N, Ali MK, Rolka D, et al. Changes in Diabetes-Related Complications in the United States, 19902010. New England Journal of Medicine [Internet]. 2014 Apr 17;370(16):1514–23. Available fro</w:t>
      </w:r>
      <w:r w:rsidR="00FF65C9">
        <w:rPr>
          <w:rFonts w:ascii="Times New Roman" w:hAnsi="Times New Roman" w:cs="Times New Roman"/>
          <w:color w:val="4472C4" w:themeColor="accent1"/>
          <w:sz w:val="24"/>
          <w:szCs w:val="24"/>
        </w:rPr>
        <w:t>m: http://dx.doi.org/10.1056/NEJMoa1310799”</w:t>
      </w:r>
    </w:p>
    <w:p w14:paraId="51CA6764" w14:textId="77777777" w:rsidR="00633B0D" w:rsidRPr="00F94FB7" w:rsidRDefault="00633B0D" w:rsidP="00F94FB7">
      <w:pPr>
        <w:pStyle w:val="PlainText"/>
        <w:rPr>
          <w:rFonts w:ascii="Times New Roman" w:hAnsi="Times New Roman" w:cs="Times New Roman"/>
          <w:color w:val="4472C4" w:themeColor="accent1"/>
          <w:sz w:val="24"/>
          <w:szCs w:val="24"/>
        </w:rPr>
      </w:pPr>
    </w:p>
    <w:p w14:paraId="01E362F7" w14:textId="77777777" w:rsidR="003A3FCB" w:rsidRPr="00F94FB7" w:rsidRDefault="003A3FCB" w:rsidP="000750F9">
      <w:pPr>
        <w:pStyle w:val="PlainText"/>
        <w:rPr>
          <w:rFonts w:ascii="Times New Roman" w:hAnsi="Times New Roman" w:cs="Times New Roman"/>
          <w:color w:val="4472C4" w:themeColor="accent1"/>
          <w:sz w:val="24"/>
          <w:szCs w:val="24"/>
        </w:rPr>
      </w:pPr>
    </w:p>
    <w:p w14:paraId="01CBA65E" w14:textId="77777777" w:rsidR="00320ED3" w:rsidRPr="00F94FB7" w:rsidRDefault="000750F9" w:rsidP="00320ED3">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4.</w:t>
      </w:r>
      <w:r w:rsidRPr="00F94FB7">
        <w:rPr>
          <w:rFonts w:ascii="Times New Roman" w:hAnsi="Times New Roman" w:cs="Times New Roman"/>
          <w:sz w:val="24"/>
          <w:szCs w:val="24"/>
        </w:rPr>
        <w:tab/>
        <w:t xml:space="preserve">On page 5, second paragraph, line 5, “To our knowledge, the proportion and trend of receipt of preventive services addressed in the Medical Expenditure Panel Survey (MEPS) has not been reported”: Why was using MEPS data to measure the trend important? what are the advantages of MEPS over BRFSS and NHANES for this study? </w:t>
      </w:r>
      <w:r w:rsidR="00072F1E" w:rsidRPr="00F94FB7">
        <w:rPr>
          <w:rFonts w:ascii="Times New Roman" w:hAnsi="Times New Roman" w:cs="Times New Roman"/>
          <w:sz w:val="24"/>
          <w:szCs w:val="24"/>
        </w:rPr>
        <w:br/>
      </w:r>
    </w:p>
    <w:p w14:paraId="4A34A44B" w14:textId="77777777" w:rsidR="00320ED3" w:rsidRPr="00F94FB7" w:rsidRDefault="00320ED3" w:rsidP="00320ED3">
      <w:pPr>
        <w:pStyle w:val="PlainText"/>
        <w:rPr>
          <w:rFonts w:ascii="Times New Roman" w:hAnsi="Times New Roman" w:cs="Times New Roman"/>
          <w:sz w:val="24"/>
          <w:szCs w:val="24"/>
        </w:rPr>
      </w:pPr>
      <w:r w:rsidRPr="00F94FB7">
        <w:rPr>
          <w:rFonts w:ascii="Times New Roman" w:hAnsi="Times New Roman" w:cs="Times New Roman"/>
          <w:color w:val="4472C4" w:themeColor="accent1"/>
          <w:sz w:val="24"/>
          <w:szCs w:val="24"/>
        </w:rPr>
        <w:t>On p. 5 of the introduction, we added a brief statement on the advantages of working with data from MEPS</w:t>
      </w:r>
      <w:proofErr w:type="gramStart"/>
      <w:r w:rsidRPr="00F94FB7">
        <w:rPr>
          <w:rFonts w:ascii="Times New Roman" w:hAnsi="Times New Roman" w:cs="Times New Roman"/>
          <w:color w:val="4472C4" w:themeColor="accent1"/>
          <w:sz w:val="24"/>
          <w:szCs w:val="24"/>
        </w:rPr>
        <w:t>:  “</w:t>
      </w:r>
      <w:proofErr w:type="gramEnd"/>
      <w:r w:rsidRPr="00F94FB7">
        <w:rPr>
          <w:rFonts w:ascii="Times New Roman" w:hAnsi="Times New Roman" w:cs="Times New Roman"/>
          <w:color w:val="4472C4" w:themeColor="accent1"/>
          <w:sz w:val="24"/>
          <w:szCs w:val="24"/>
        </w:rPr>
        <w:t>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w:t>
      </w:r>
    </w:p>
    <w:p w14:paraId="5BFB860F" w14:textId="26B1A85E" w:rsidR="0084720E" w:rsidRPr="00F94FB7" w:rsidRDefault="0084720E" w:rsidP="000750F9">
      <w:pPr>
        <w:pStyle w:val="PlainText"/>
        <w:rPr>
          <w:rFonts w:ascii="Times New Roman" w:hAnsi="Times New Roman" w:cs="Times New Roman"/>
          <w:color w:val="4472C4" w:themeColor="accent1"/>
          <w:sz w:val="24"/>
          <w:szCs w:val="24"/>
        </w:rPr>
      </w:pPr>
    </w:p>
    <w:p w14:paraId="39619E10" w14:textId="77777777" w:rsidR="00843403" w:rsidRPr="00F94FB7" w:rsidRDefault="00843403" w:rsidP="000750F9">
      <w:pPr>
        <w:pStyle w:val="PlainText"/>
        <w:rPr>
          <w:rFonts w:ascii="Times New Roman" w:hAnsi="Times New Roman" w:cs="Times New Roman"/>
          <w:color w:val="4472C4" w:themeColor="accent1"/>
          <w:sz w:val="24"/>
          <w:szCs w:val="24"/>
        </w:rPr>
      </w:pPr>
    </w:p>
    <w:p w14:paraId="472BD8A9" w14:textId="0C101457" w:rsidR="000750F9" w:rsidRPr="00446A58" w:rsidRDefault="000750F9" w:rsidP="0084720E">
      <w:pPr>
        <w:pStyle w:val="Bibliography"/>
        <w:rPr>
          <w:rFonts w:cs="Times New Roman"/>
        </w:rPr>
      </w:pPr>
      <w:r w:rsidRPr="00446A58">
        <w:rPr>
          <w:rFonts w:cs="Times New Roman"/>
        </w:rPr>
        <w:t xml:space="preserve">Next sentence, “We reported the proportion of and trends in the receipt of six preventive care services recommended by the American Diabetes Association (ADA)” needs reference. </w:t>
      </w:r>
      <w:r w:rsidR="00B6359B" w:rsidRPr="00446A58">
        <w:rPr>
          <w:rFonts w:cs="Times New Roman"/>
        </w:rPr>
        <w:br/>
      </w:r>
      <w:r w:rsidR="00264D8A" w:rsidRPr="00F94FB7">
        <w:rPr>
          <w:rFonts w:cs="Times New Roman"/>
          <w:color w:val="4472C4" w:themeColor="accent1"/>
        </w:rPr>
        <w:t>We a</w:t>
      </w:r>
      <w:r w:rsidR="00B6359B" w:rsidRPr="00F94FB7">
        <w:rPr>
          <w:rFonts w:cs="Times New Roman"/>
          <w:color w:val="4472C4" w:themeColor="accent1"/>
        </w:rPr>
        <w:t>dded</w:t>
      </w:r>
      <w:r w:rsidR="00633B0D" w:rsidRPr="00F94FB7">
        <w:rPr>
          <w:rFonts w:cs="Times New Roman"/>
          <w:color w:val="4472C4" w:themeColor="accent1"/>
        </w:rPr>
        <w:t xml:space="preserve"> a citation as suggested</w:t>
      </w:r>
      <w:r w:rsidR="0084720E" w:rsidRPr="00F94FB7">
        <w:rPr>
          <w:rFonts w:cs="Times New Roman"/>
          <w:color w:val="4472C4" w:themeColor="accent1"/>
        </w:rPr>
        <w:t>:</w:t>
      </w:r>
      <w:r w:rsidR="0084720E" w:rsidRPr="00F94FB7">
        <w:rPr>
          <w:rFonts w:cs="Times New Roman"/>
          <w:color w:val="4472C4" w:themeColor="accent1"/>
        </w:rPr>
        <w:br/>
        <w:t xml:space="preserve">15. </w:t>
      </w:r>
      <w:r w:rsidR="0084720E" w:rsidRPr="00F94FB7">
        <w:rPr>
          <w:rFonts w:cs="Times New Roman"/>
          <w:color w:val="4472C4" w:themeColor="accent1"/>
        </w:rPr>
        <w:tab/>
        <w:t>American Diabetes Association. Standards of medical care in diabetes—2011. Diabetes Care. 2011;34(Supplement_1</w:t>
      </w:r>
      <w:proofErr w:type="gramStart"/>
      <w:r w:rsidR="0084720E" w:rsidRPr="00F94FB7">
        <w:rPr>
          <w:rFonts w:cs="Times New Roman"/>
          <w:color w:val="4472C4" w:themeColor="accent1"/>
        </w:rPr>
        <w:t>):S</w:t>
      </w:r>
      <w:proofErr w:type="gramEnd"/>
      <w:r w:rsidR="0084720E" w:rsidRPr="00F94FB7">
        <w:rPr>
          <w:rFonts w:cs="Times New Roman"/>
          <w:color w:val="4472C4" w:themeColor="accent1"/>
        </w:rPr>
        <w:t>11–61.</w:t>
      </w:r>
      <w:r w:rsidR="0084720E" w:rsidRPr="00446A58">
        <w:rPr>
          <w:rFonts w:cs="Times New Roman"/>
          <w:color w:val="4472C4" w:themeColor="accent1"/>
        </w:rPr>
        <w:t xml:space="preserve"> </w:t>
      </w:r>
    </w:p>
    <w:p w14:paraId="4C948E5C" w14:textId="2BF66093" w:rsidR="006576A4" w:rsidRPr="00F94FB7" w:rsidRDefault="000750F9" w:rsidP="0084720E">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lastRenderedPageBreak/>
        <w:t>5.</w:t>
      </w:r>
      <w:r w:rsidRPr="00F94FB7">
        <w:rPr>
          <w:rFonts w:ascii="Times New Roman" w:hAnsi="Times New Roman" w:cs="Times New Roman"/>
          <w:sz w:val="24"/>
          <w:szCs w:val="24"/>
        </w:rPr>
        <w:tab/>
        <w:t xml:space="preserve">On page 5-6, under “Data source”, needs references describing MEPS data for the first a few sentences. In the same section, “We chose the years 2008 to 2020 due to method changes in MEPS starting in 2008, and the consistency of questions related to preventive care during that time period.”:  What were the changes? need a reference here. Also need a reference for DCS. </w:t>
      </w:r>
      <w:r w:rsidR="006812C7" w:rsidRPr="00F94FB7">
        <w:rPr>
          <w:rFonts w:ascii="Times New Roman" w:hAnsi="Times New Roman" w:cs="Times New Roman"/>
          <w:sz w:val="24"/>
          <w:szCs w:val="24"/>
        </w:rPr>
        <w:br/>
      </w:r>
      <w:r w:rsidR="00551D0E" w:rsidRPr="00F94FB7">
        <w:rPr>
          <w:rFonts w:ascii="Times New Roman" w:hAnsi="Times New Roman" w:cs="Times New Roman"/>
          <w:color w:val="4472C4" w:themeColor="accent1"/>
          <w:sz w:val="24"/>
          <w:szCs w:val="24"/>
        </w:rPr>
        <w:t>T</w:t>
      </w:r>
      <w:r w:rsidR="006812C7" w:rsidRPr="00F94FB7">
        <w:rPr>
          <w:rFonts w:ascii="Times New Roman" w:hAnsi="Times New Roman" w:cs="Times New Roman"/>
          <w:color w:val="4472C4" w:themeColor="accent1"/>
          <w:sz w:val="24"/>
          <w:szCs w:val="24"/>
        </w:rPr>
        <w:t xml:space="preserve">he </w:t>
      </w:r>
      <w:r w:rsidR="00551D0E" w:rsidRPr="00F94FB7">
        <w:rPr>
          <w:rFonts w:ascii="Times New Roman" w:hAnsi="Times New Roman" w:cs="Times New Roman"/>
          <w:color w:val="4472C4" w:themeColor="accent1"/>
          <w:sz w:val="24"/>
          <w:szCs w:val="24"/>
        </w:rPr>
        <w:t xml:space="preserve">major method </w:t>
      </w:r>
      <w:r w:rsidR="006812C7" w:rsidRPr="00F94FB7">
        <w:rPr>
          <w:rFonts w:ascii="Times New Roman" w:hAnsi="Times New Roman" w:cs="Times New Roman"/>
          <w:color w:val="4472C4" w:themeColor="accent1"/>
          <w:sz w:val="24"/>
          <w:szCs w:val="24"/>
        </w:rPr>
        <w:t xml:space="preserve">changes </w:t>
      </w:r>
      <w:proofErr w:type="gramStart"/>
      <w:r w:rsidR="00551D0E" w:rsidRPr="00F94FB7">
        <w:rPr>
          <w:rFonts w:ascii="Times New Roman" w:hAnsi="Times New Roman" w:cs="Times New Roman"/>
          <w:color w:val="4472C4" w:themeColor="accent1"/>
          <w:sz w:val="24"/>
          <w:szCs w:val="24"/>
        </w:rPr>
        <w:t>was</w:t>
      </w:r>
      <w:proofErr w:type="gramEnd"/>
      <w:r w:rsidR="00551D0E" w:rsidRPr="00F94FB7">
        <w:rPr>
          <w:rFonts w:ascii="Times New Roman" w:hAnsi="Times New Roman" w:cs="Times New Roman"/>
          <w:color w:val="4472C4" w:themeColor="accent1"/>
          <w:sz w:val="24"/>
          <w:szCs w:val="24"/>
        </w:rPr>
        <w:t xml:space="preserve"> </w:t>
      </w:r>
      <w:r w:rsidR="006812C7" w:rsidRPr="00F94FB7">
        <w:rPr>
          <w:rFonts w:ascii="Times New Roman" w:hAnsi="Times New Roman" w:cs="Times New Roman"/>
          <w:color w:val="4472C4" w:themeColor="accent1"/>
          <w:sz w:val="24"/>
          <w:szCs w:val="24"/>
        </w:rPr>
        <w:t xml:space="preserve">the change in questions </w:t>
      </w:r>
      <w:r w:rsidR="00551D0E" w:rsidRPr="00F94FB7">
        <w:rPr>
          <w:rFonts w:ascii="Times New Roman" w:hAnsi="Times New Roman" w:cs="Times New Roman"/>
          <w:color w:val="4472C4" w:themeColor="accent1"/>
          <w:sz w:val="24"/>
          <w:szCs w:val="24"/>
        </w:rPr>
        <w:t xml:space="preserve">related to preventive care </w:t>
      </w:r>
      <w:r w:rsidR="006812C7" w:rsidRPr="00F94FB7">
        <w:rPr>
          <w:rFonts w:ascii="Times New Roman" w:hAnsi="Times New Roman" w:cs="Times New Roman"/>
          <w:color w:val="4472C4" w:themeColor="accent1"/>
          <w:sz w:val="24"/>
          <w:szCs w:val="24"/>
        </w:rPr>
        <w:t xml:space="preserve">on the survey </w:t>
      </w:r>
      <w:r w:rsidR="00551D0E" w:rsidRPr="00F94FB7">
        <w:rPr>
          <w:rFonts w:ascii="Times New Roman" w:hAnsi="Times New Roman" w:cs="Times New Roman"/>
          <w:color w:val="4472C4" w:themeColor="accent1"/>
          <w:sz w:val="24"/>
          <w:szCs w:val="24"/>
        </w:rPr>
        <w:t xml:space="preserve">between 2007 and 2008. Examining data from 2008 onward </w:t>
      </w:r>
      <w:r w:rsidR="005B69FE" w:rsidRPr="00F94FB7">
        <w:rPr>
          <w:rFonts w:ascii="Times New Roman" w:hAnsi="Times New Roman" w:cs="Times New Roman"/>
          <w:color w:val="4472C4" w:themeColor="accent1"/>
          <w:sz w:val="24"/>
          <w:szCs w:val="24"/>
        </w:rPr>
        <w:t xml:space="preserve">allowed us to evaluate </w:t>
      </w:r>
      <w:r w:rsidR="00551D0E" w:rsidRPr="00F94FB7">
        <w:rPr>
          <w:rFonts w:ascii="Times New Roman" w:hAnsi="Times New Roman" w:cs="Times New Roman"/>
          <w:color w:val="4472C4" w:themeColor="accent1"/>
          <w:sz w:val="24"/>
          <w:szCs w:val="24"/>
        </w:rPr>
        <w:t xml:space="preserve">trends </w:t>
      </w:r>
      <w:r w:rsidR="005B69FE" w:rsidRPr="00F94FB7">
        <w:rPr>
          <w:rFonts w:ascii="Times New Roman" w:hAnsi="Times New Roman" w:cs="Times New Roman"/>
          <w:color w:val="4472C4" w:themeColor="accent1"/>
          <w:sz w:val="24"/>
          <w:szCs w:val="24"/>
        </w:rPr>
        <w:t>that were generated from the same question</w:t>
      </w:r>
      <w:r w:rsidR="00136EB0" w:rsidRPr="00F94FB7">
        <w:rPr>
          <w:rFonts w:ascii="Times New Roman" w:hAnsi="Times New Roman" w:cs="Times New Roman"/>
          <w:color w:val="4472C4" w:themeColor="accent1"/>
          <w:sz w:val="24"/>
          <w:szCs w:val="24"/>
        </w:rPr>
        <w:t xml:space="preserve">s over time. </w:t>
      </w:r>
      <w:r w:rsidR="00551D0E" w:rsidRPr="00F94FB7">
        <w:rPr>
          <w:rFonts w:ascii="Times New Roman" w:hAnsi="Times New Roman" w:cs="Times New Roman"/>
          <w:color w:val="4472C4" w:themeColor="accent1"/>
          <w:sz w:val="24"/>
          <w:szCs w:val="24"/>
        </w:rPr>
        <w:t xml:space="preserve"> We revised the text o</w:t>
      </w:r>
      <w:r w:rsidR="00136EB0" w:rsidRPr="00F94FB7">
        <w:rPr>
          <w:rFonts w:ascii="Times New Roman" w:hAnsi="Times New Roman" w:cs="Times New Roman"/>
          <w:color w:val="4472C4" w:themeColor="accent1"/>
          <w:sz w:val="24"/>
          <w:szCs w:val="24"/>
        </w:rPr>
        <w:t xml:space="preserve">n page </w:t>
      </w:r>
      <w:r w:rsidR="00C6656E" w:rsidRPr="00F94FB7">
        <w:rPr>
          <w:rFonts w:ascii="Times New Roman" w:hAnsi="Times New Roman" w:cs="Times New Roman"/>
          <w:color w:val="4472C4" w:themeColor="accent1"/>
          <w:sz w:val="24"/>
          <w:szCs w:val="24"/>
        </w:rPr>
        <w:t>6</w:t>
      </w:r>
      <w:r w:rsidR="00551D0E" w:rsidRPr="00F94FB7">
        <w:rPr>
          <w:rFonts w:ascii="Times New Roman" w:hAnsi="Times New Roman" w:cs="Times New Roman"/>
          <w:color w:val="4472C4" w:themeColor="accent1"/>
          <w:sz w:val="24"/>
          <w:szCs w:val="24"/>
        </w:rPr>
        <w:t xml:space="preserve"> and included a reference to the MEPS documentation</w:t>
      </w:r>
      <w:r w:rsidR="00136EB0" w:rsidRPr="00F94FB7">
        <w:rPr>
          <w:rFonts w:ascii="Times New Roman" w:hAnsi="Times New Roman" w:cs="Times New Roman"/>
          <w:color w:val="4472C4" w:themeColor="accent1"/>
          <w:sz w:val="24"/>
          <w:szCs w:val="24"/>
        </w:rPr>
        <w:t>:</w:t>
      </w:r>
    </w:p>
    <w:p w14:paraId="00494402" w14:textId="5D1F58AD" w:rsidR="0084720E" w:rsidRPr="00F94FB7" w:rsidRDefault="0084720E" w:rsidP="0084720E">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chose the years 2008 to 2020 due to consistency of questions related to preventive care during that time period starting in 2008.”</w:t>
      </w:r>
    </w:p>
    <w:p w14:paraId="1699D8EA" w14:textId="77777777" w:rsidR="00633B0D" w:rsidRPr="00F94FB7" w:rsidRDefault="00633B0D" w:rsidP="0084720E">
      <w:pPr>
        <w:pStyle w:val="PlainText"/>
        <w:rPr>
          <w:rFonts w:ascii="Times New Roman" w:hAnsi="Times New Roman" w:cs="Times New Roman"/>
          <w:color w:val="4472C4" w:themeColor="accent1"/>
          <w:sz w:val="24"/>
          <w:szCs w:val="24"/>
        </w:rPr>
      </w:pPr>
    </w:p>
    <w:p w14:paraId="09FFA68D" w14:textId="56DB1FEC" w:rsidR="000750F9" w:rsidRPr="00F94FB7" w:rsidRDefault="000750F9" w:rsidP="000750F9">
      <w:pPr>
        <w:pStyle w:val="PlainText"/>
        <w:rPr>
          <w:rFonts w:ascii="Times New Roman" w:hAnsi="Times New Roman" w:cs="Times New Roman"/>
          <w:sz w:val="24"/>
          <w:szCs w:val="24"/>
        </w:rPr>
      </w:pPr>
      <w:commentRangeStart w:id="14"/>
      <w:commentRangeStart w:id="15"/>
      <w:r w:rsidRPr="00F94FB7">
        <w:rPr>
          <w:rFonts w:ascii="Times New Roman" w:hAnsi="Times New Roman" w:cs="Times New Roman"/>
          <w:sz w:val="24"/>
          <w:szCs w:val="24"/>
        </w:rPr>
        <w:t>Last sentence under “Data Source”</w:t>
      </w:r>
      <w:commentRangeEnd w:id="14"/>
      <w:r w:rsidR="00860E8A" w:rsidRPr="00F94FB7">
        <w:rPr>
          <w:rStyle w:val="CommentReference"/>
          <w:rFonts w:ascii="Times New Roman" w:hAnsi="Times New Roman" w:cs="Times New Roman"/>
          <w:sz w:val="24"/>
          <w:szCs w:val="24"/>
        </w:rPr>
        <w:commentReference w:id="14"/>
      </w:r>
      <w:commentRangeEnd w:id="15"/>
      <w:r w:rsidR="00C6656E" w:rsidRPr="00F94FB7">
        <w:rPr>
          <w:rStyle w:val="CommentReference"/>
          <w:rFonts w:ascii="Times New Roman" w:hAnsi="Times New Roman" w:cs="Times New Roman"/>
          <w:sz w:val="24"/>
          <w:szCs w:val="24"/>
        </w:rPr>
        <w:commentReference w:id="15"/>
      </w:r>
      <w:r w:rsidRPr="00F94FB7">
        <w:rPr>
          <w:rFonts w:ascii="Times New Roman" w:hAnsi="Times New Roman" w:cs="Times New Roman"/>
          <w:sz w:val="24"/>
          <w:szCs w:val="24"/>
        </w:rPr>
        <w:t xml:space="preserve">: the response rate for 2020 was very low. The authors may want to exclude the data in 2020, since we know the health care access was interrupted by the pandemic. </w:t>
      </w:r>
    </w:p>
    <w:p w14:paraId="60AFB564" w14:textId="3ACBCE07" w:rsidR="0052675B" w:rsidRPr="00F94FB7" w:rsidRDefault="00C6656E" w:rsidP="0052675B">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originally reported the response rate for the overall MEPS survey but have changed the text on page 6, L 91 to include the response rate for the DCS survey, which was higher. Additionally, w</w:t>
      </w:r>
      <w:r w:rsidR="0052675B" w:rsidRPr="00F94FB7">
        <w:rPr>
          <w:rFonts w:ascii="Times New Roman" w:hAnsi="Times New Roman" w:cs="Times New Roman"/>
          <w:color w:val="4472C4" w:themeColor="accent1"/>
          <w:sz w:val="24"/>
          <w:szCs w:val="24"/>
        </w:rPr>
        <w:t>e clarified that the inclusion of data from 2020 was to show how the onset of the pandemic impacted the reported receipt of preventive services, as opposed to impacts over the duration of the pandemic.</w:t>
      </w:r>
      <w:r w:rsidR="00FA5F7E" w:rsidRPr="00F94FB7">
        <w:rPr>
          <w:rFonts w:ascii="Times New Roman" w:hAnsi="Times New Roman" w:cs="Times New Roman"/>
          <w:color w:val="4472C4" w:themeColor="accent1"/>
          <w:sz w:val="24"/>
          <w:szCs w:val="24"/>
        </w:rPr>
        <w:t xml:space="preserve"> </w:t>
      </w:r>
      <w:r w:rsidR="0084720E" w:rsidRPr="00F94FB7">
        <w:rPr>
          <w:rFonts w:ascii="Times New Roman" w:hAnsi="Times New Roman" w:cs="Times New Roman"/>
          <w:color w:val="4472C4" w:themeColor="accent1"/>
          <w:sz w:val="24"/>
          <w:szCs w:val="24"/>
        </w:rPr>
        <w:t>We added the following text in the introduction</w:t>
      </w:r>
      <w:r w:rsidR="00621F3E" w:rsidRPr="00F94FB7">
        <w:rPr>
          <w:rFonts w:ascii="Times New Roman" w:hAnsi="Times New Roman" w:cs="Times New Roman"/>
          <w:color w:val="4472C4" w:themeColor="accent1"/>
          <w:sz w:val="24"/>
          <w:szCs w:val="24"/>
        </w:rPr>
        <w:t xml:space="preserve"> on page </w:t>
      </w:r>
      <w:r w:rsidRPr="00F94FB7">
        <w:rPr>
          <w:rFonts w:ascii="Times New Roman" w:hAnsi="Times New Roman" w:cs="Times New Roman"/>
          <w:color w:val="4472C4" w:themeColor="accent1"/>
          <w:sz w:val="24"/>
          <w:szCs w:val="24"/>
        </w:rPr>
        <w:t>6, L73</w:t>
      </w:r>
      <w:r w:rsidR="0084720E" w:rsidRPr="00F94FB7">
        <w:rPr>
          <w:rFonts w:ascii="Times New Roman" w:hAnsi="Times New Roman" w:cs="Times New Roman"/>
          <w:color w:val="4472C4" w:themeColor="accent1"/>
          <w:sz w:val="24"/>
          <w:szCs w:val="24"/>
        </w:rPr>
        <w:t>:</w:t>
      </w:r>
    </w:p>
    <w:p w14:paraId="2FA52433" w14:textId="2AA2B90E" w:rsidR="000750F9" w:rsidRPr="00F94FB7" w:rsidRDefault="0084720E" w:rsidP="0084720E">
      <w:pPr>
        <w:pStyle w:val="Body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“These data are valuable for identifying groups that may be under-utilizing health care services, examining any effects the start of the COVID-19 pandemic may have had on receipt of these services, and providing benchmarks for future studies.”</w:t>
      </w:r>
      <w:r w:rsidRPr="00F94FB7">
        <w:rPr>
          <w:rFonts w:ascii="Times New Roman" w:hAnsi="Times New Roman" w:cs="Times New Roman"/>
          <w:sz w:val="24"/>
          <w:szCs w:val="24"/>
        </w:rPr>
        <w:br/>
      </w:r>
      <w:r w:rsidR="00551D0E" w:rsidRPr="00F94FB7">
        <w:rPr>
          <w:rFonts w:ascii="Times New Roman" w:hAnsi="Times New Roman" w:cs="Times New Roman"/>
          <w:color w:val="4472C4" w:themeColor="accent1"/>
          <w:sz w:val="24"/>
          <w:szCs w:val="24"/>
        </w:rPr>
        <w:t>I</w:t>
      </w:r>
      <w:r w:rsidRPr="00F94FB7">
        <w:rPr>
          <w:rFonts w:ascii="Times New Roman" w:hAnsi="Times New Roman" w:cs="Times New Roman"/>
          <w:color w:val="4472C4" w:themeColor="accent1"/>
          <w:sz w:val="24"/>
          <w:szCs w:val="24"/>
        </w:rPr>
        <w:t>n the methods</w:t>
      </w:r>
      <w:r w:rsidR="00551D0E" w:rsidRPr="00F94FB7">
        <w:rPr>
          <w:rFonts w:ascii="Times New Roman" w:hAnsi="Times New Roman" w:cs="Times New Roman"/>
          <w:color w:val="4472C4" w:themeColor="accent1"/>
          <w:sz w:val="24"/>
          <w:szCs w:val="24"/>
        </w:rPr>
        <w:t>, we added another sentence</w:t>
      </w:r>
      <w:r w:rsidR="00C6656E" w:rsidRPr="00F94FB7">
        <w:rPr>
          <w:rFonts w:ascii="Times New Roman" w:hAnsi="Times New Roman" w:cs="Times New Roman"/>
          <w:color w:val="4472C4" w:themeColor="accent1"/>
          <w:sz w:val="24"/>
          <w:szCs w:val="24"/>
        </w:rPr>
        <w:t xml:space="preserve"> on page 7, L115</w:t>
      </w:r>
      <w:r w:rsidRPr="00F94FB7">
        <w:rPr>
          <w:rFonts w:ascii="Times New Roman" w:hAnsi="Times New Roman" w:cs="Times New Roman"/>
          <w:color w:val="4472C4" w:themeColor="accent1"/>
          <w:sz w:val="24"/>
          <w:szCs w:val="24"/>
        </w:rPr>
        <w:t>:</w:t>
      </w:r>
      <w:r w:rsidRPr="00F94FB7">
        <w:rPr>
          <w:rFonts w:ascii="Times New Roman" w:hAnsi="Times New Roman" w:cs="Times New Roman"/>
          <w:color w:val="4472C4" w:themeColor="accent1"/>
          <w:sz w:val="24"/>
          <w:szCs w:val="24"/>
        </w:rPr>
        <w:br/>
        <w:t>“However, we presented the estimated proportions for 2020 in the results to show how the onset of the pandemic affected the reported receipt of preventive services.”</w:t>
      </w:r>
      <w:r w:rsidR="00360817" w:rsidRPr="00F94FB7">
        <w:rPr>
          <w:rFonts w:ascii="Times New Roman" w:hAnsi="Times New Roman" w:cs="Times New Roman"/>
          <w:color w:val="4472C4" w:themeColor="accent1"/>
          <w:sz w:val="24"/>
          <w:szCs w:val="24"/>
        </w:rPr>
        <w:br/>
      </w:r>
      <w:r w:rsidRPr="00F94FB7">
        <w:rPr>
          <w:rFonts w:ascii="Times New Roman" w:hAnsi="Times New Roman" w:cs="Times New Roman"/>
          <w:sz w:val="24"/>
          <w:szCs w:val="24"/>
        </w:rPr>
        <w:br/>
      </w:r>
      <w:r w:rsidR="000750F9" w:rsidRPr="00F94FB7">
        <w:rPr>
          <w:rFonts w:ascii="Times New Roman" w:hAnsi="Times New Roman" w:cs="Times New Roman"/>
          <w:sz w:val="24"/>
          <w:szCs w:val="24"/>
        </w:rPr>
        <w:t>6.</w:t>
      </w:r>
      <w:r w:rsidR="000750F9" w:rsidRPr="00F94FB7">
        <w:rPr>
          <w:rFonts w:ascii="Times New Roman" w:hAnsi="Times New Roman" w:cs="Times New Roman"/>
          <w:sz w:val="24"/>
          <w:szCs w:val="24"/>
        </w:rPr>
        <w:tab/>
        <w:t>Under “Outcome Measures”, the last sentence: “although these results are presented only for the overall population due to small sample sizes in many of the examined subgroups.</w:t>
      </w:r>
      <w:proofErr w:type="gramStart"/>
      <w:r w:rsidR="000750F9" w:rsidRPr="00F94FB7">
        <w:rPr>
          <w:rFonts w:ascii="Times New Roman" w:hAnsi="Times New Roman" w:cs="Times New Roman"/>
          <w:sz w:val="24"/>
          <w:szCs w:val="24"/>
        </w:rPr>
        <w:t>” :</w:t>
      </w:r>
      <w:proofErr w:type="gramEnd"/>
      <w:r w:rsidR="000750F9" w:rsidRPr="00F94FB7">
        <w:rPr>
          <w:rFonts w:ascii="Times New Roman" w:hAnsi="Times New Roman" w:cs="Times New Roman"/>
          <w:sz w:val="24"/>
          <w:szCs w:val="24"/>
        </w:rPr>
        <w:t xml:space="preserve"> not clear what the authors mean here. The sample size for this binary variable should be the same as the measurement for the 6 preventive services individually. Why there is small sample size issue only for this variable?</w:t>
      </w:r>
    </w:p>
    <w:p w14:paraId="22A99C5A" w14:textId="6A6531D9" w:rsidR="00B823DC" w:rsidRPr="00F94FB7" w:rsidRDefault="00B823DC"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The number who report having none of these services i</w:t>
      </w:r>
      <w:r w:rsidR="004C2412" w:rsidRPr="00F94FB7">
        <w:rPr>
          <w:rFonts w:ascii="Times New Roman" w:hAnsi="Times New Roman" w:cs="Times New Roman"/>
          <w:color w:val="4472C4" w:themeColor="accent1"/>
          <w:sz w:val="24"/>
          <w:szCs w:val="24"/>
        </w:rPr>
        <w:t>s</w:t>
      </w:r>
      <w:r w:rsidRPr="00F94FB7">
        <w:rPr>
          <w:rFonts w:ascii="Times New Roman" w:hAnsi="Times New Roman" w:cs="Times New Roman"/>
          <w:color w:val="4472C4" w:themeColor="accent1"/>
          <w:sz w:val="24"/>
          <w:szCs w:val="24"/>
        </w:rPr>
        <w:t xml:space="preserve"> small</w:t>
      </w:r>
      <w:r w:rsidR="0061249E" w:rsidRPr="00F94FB7">
        <w:rPr>
          <w:rFonts w:ascii="Times New Roman" w:hAnsi="Times New Roman" w:cs="Times New Roman"/>
          <w:color w:val="4472C4" w:themeColor="accent1"/>
          <w:sz w:val="24"/>
          <w:szCs w:val="24"/>
        </w:rPr>
        <w:t xml:space="preserve"> (&lt;0.5% in some cases)</w:t>
      </w:r>
      <w:r w:rsidRPr="00F94FB7">
        <w:rPr>
          <w:rFonts w:ascii="Times New Roman" w:hAnsi="Times New Roman" w:cs="Times New Roman"/>
          <w:color w:val="4472C4" w:themeColor="accent1"/>
          <w:sz w:val="24"/>
          <w:szCs w:val="24"/>
        </w:rPr>
        <w:t xml:space="preserve">, leading to unreliable estimates in some years for some sub-populations as </w:t>
      </w:r>
      <w:r w:rsidR="007A4EF7" w:rsidRPr="00F94FB7">
        <w:rPr>
          <w:rFonts w:ascii="Times New Roman" w:hAnsi="Times New Roman" w:cs="Times New Roman"/>
          <w:color w:val="4472C4" w:themeColor="accent1"/>
          <w:sz w:val="24"/>
          <w:szCs w:val="24"/>
        </w:rPr>
        <w:t>described</w:t>
      </w:r>
      <w:r w:rsidRPr="00F94FB7">
        <w:rPr>
          <w:rFonts w:ascii="Times New Roman" w:hAnsi="Times New Roman" w:cs="Times New Roman"/>
          <w:color w:val="4472C4" w:themeColor="accent1"/>
          <w:sz w:val="24"/>
          <w:szCs w:val="24"/>
        </w:rPr>
        <w:t xml:space="preserve"> in </w:t>
      </w:r>
      <w:r w:rsidR="007A1F90" w:rsidRPr="00F94FB7">
        <w:rPr>
          <w:rFonts w:ascii="Times New Roman" w:hAnsi="Times New Roman" w:cs="Times New Roman"/>
          <w:color w:val="4472C4" w:themeColor="accent1"/>
          <w:sz w:val="24"/>
          <w:szCs w:val="24"/>
        </w:rPr>
        <w:t xml:space="preserve">the NCHS data presentation standards for proportions document. This has been clarified in the methods </w:t>
      </w:r>
      <w:r w:rsidR="00D5498C" w:rsidRPr="00F94FB7">
        <w:rPr>
          <w:rFonts w:ascii="Times New Roman" w:hAnsi="Times New Roman" w:cs="Times New Roman"/>
          <w:color w:val="4472C4" w:themeColor="accent1"/>
          <w:sz w:val="24"/>
          <w:szCs w:val="24"/>
        </w:rPr>
        <w:t xml:space="preserve">on page </w:t>
      </w:r>
      <w:r w:rsidR="00C6656E" w:rsidRPr="00F94FB7">
        <w:rPr>
          <w:rFonts w:ascii="Times New Roman" w:hAnsi="Times New Roman" w:cs="Times New Roman"/>
          <w:color w:val="4472C4" w:themeColor="accent1"/>
          <w:sz w:val="24"/>
          <w:szCs w:val="24"/>
        </w:rPr>
        <w:t>7, Line 101.</w:t>
      </w:r>
      <w:r w:rsidR="00C6656E" w:rsidRPr="00F94FB7">
        <w:rPr>
          <w:rFonts w:ascii="Times New Roman" w:hAnsi="Times New Roman" w:cs="Times New Roman"/>
          <w:color w:val="4472C4" w:themeColor="accent1"/>
          <w:sz w:val="24"/>
          <w:szCs w:val="24"/>
        </w:rPr>
        <w:t xml:space="preserve"> </w:t>
      </w:r>
    </w:p>
    <w:p w14:paraId="3035BA34" w14:textId="77777777" w:rsidR="00551D0E" w:rsidRPr="00F94FB7" w:rsidRDefault="0084720E" w:rsidP="00551D0E">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t>
      </w:r>
      <w:bookmarkStart w:id="16" w:name="_Hlk141703229"/>
      <w:r w:rsidRPr="00F94FB7">
        <w:rPr>
          <w:rFonts w:ascii="Times New Roman" w:hAnsi="Times New Roman" w:cs="Times New Roman"/>
          <w:color w:val="4472C4" w:themeColor="accent1"/>
          <w:sz w:val="24"/>
          <w:szCs w:val="24"/>
        </w:rP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bookmarkEnd w:id="16"/>
      <w:r w:rsidRPr="00F94FB7">
        <w:rPr>
          <w:rFonts w:ascii="Times New Roman" w:hAnsi="Times New Roman" w:cs="Times New Roman"/>
          <w:color w:val="4472C4" w:themeColor="accent1"/>
          <w:sz w:val="24"/>
          <w:szCs w:val="24"/>
        </w:rPr>
        <w:t>.”</w:t>
      </w:r>
    </w:p>
    <w:p w14:paraId="276DEFFE" w14:textId="2FBE3CF8" w:rsidR="00551D0E" w:rsidRPr="00F94FB7" w:rsidRDefault="0084720E" w:rsidP="00C6656E">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br/>
      </w:r>
      <w:r w:rsidR="00551D0E" w:rsidRPr="00F94FB7">
        <w:rPr>
          <w:rFonts w:ascii="Times New Roman" w:hAnsi="Times New Roman" w:cs="Times New Roman"/>
          <w:color w:val="4472C4" w:themeColor="accent1"/>
          <w:sz w:val="24"/>
          <w:szCs w:val="24"/>
        </w:rPr>
        <w:t>We also cite the NCHS document below:</w:t>
      </w:r>
    </w:p>
    <w:p w14:paraId="79A5DF4E" w14:textId="44DE83AA" w:rsidR="0084720E" w:rsidRPr="00F94FB7" w:rsidRDefault="0084720E" w:rsidP="00C6656E">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17. </w:t>
      </w:r>
      <w:r w:rsidRPr="00F94FB7">
        <w:rPr>
          <w:rFonts w:ascii="Times New Roman" w:hAnsi="Times New Roman" w:cs="Times New Roman"/>
          <w:color w:val="4472C4" w:themeColor="accent1"/>
          <w:sz w:val="24"/>
          <w:szCs w:val="24"/>
        </w:rPr>
        <w:tab/>
        <w:t xml:space="preserve">Parker J, </w:t>
      </w:r>
      <w:proofErr w:type="spellStart"/>
      <w:r w:rsidRPr="00F94FB7">
        <w:rPr>
          <w:rFonts w:ascii="Times New Roman" w:hAnsi="Times New Roman" w:cs="Times New Roman"/>
          <w:color w:val="4472C4" w:themeColor="accent1"/>
          <w:sz w:val="24"/>
          <w:szCs w:val="24"/>
        </w:rPr>
        <w:t>Talih</w:t>
      </w:r>
      <w:proofErr w:type="spellEnd"/>
      <w:r w:rsidRPr="00F94FB7">
        <w:rPr>
          <w:rFonts w:ascii="Times New Roman" w:hAnsi="Times New Roman" w:cs="Times New Roman"/>
          <w:color w:val="4472C4" w:themeColor="accent1"/>
          <w:sz w:val="24"/>
          <w:szCs w:val="24"/>
        </w:rPr>
        <w:t xml:space="preserve"> M, </w:t>
      </w:r>
      <w:proofErr w:type="spellStart"/>
      <w:r w:rsidRPr="00F94FB7">
        <w:rPr>
          <w:rFonts w:ascii="Times New Roman" w:hAnsi="Times New Roman" w:cs="Times New Roman"/>
          <w:color w:val="4472C4" w:themeColor="accent1"/>
          <w:sz w:val="24"/>
          <w:szCs w:val="24"/>
        </w:rPr>
        <w:t>Malec</w:t>
      </w:r>
      <w:proofErr w:type="spellEnd"/>
      <w:r w:rsidRPr="00F94FB7">
        <w:rPr>
          <w:rFonts w:ascii="Times New Roman" w:hAnsi="Times New Roman" w:cs="Times New Roman"/>
          <w:color w:val="4472C4" w:themeColor="accent1"/>
          <w:sz w:val="24"/>
          <w:szCs w:val="24"/>
        </w:rPr>
        <w:t xml:space="preserve"> DJ, </w:t>
      </w:r>
      <w:proofErr w:type="spellStart"/>
      <w:r w:rsidRPr="00F94FB7">
        <w:rPr>
          <w:rFonts w:ascii="Times New Roman" w:hAnsi="Times New Roman" w:cs="Times New Roman"/>
          <w:color w:val="4472C4" w:themeColor="accent1"/>
          <w:sz w:val="24"/>
          <w:szCs w:val="24"/>
        </w:rPr>
        <w:t>Beresovsky</w:t>
      </w:r>
      <w:proofErr w:type="spellEnd"/>
      <w:r w:rsidRPr="00F94FB7">
        <w:rPr>
          <w:rFonts w:ascii="Times New Roman" w:hAnsi="Times New Roman" w:cs="Times New Roman"/>
          <w:color w:val="4472C4" w:themeColor="accent1"/>
          <w:sz w:val="24"/>
          <w:szCs w:val="24"/>
        </w:rPr>
        <w:t xml:space="preserve"> V, Carroll MD, Gonzalez JF, et al. National center for health statistics data presentation standards for proportions. </w:t>
      </w:r>
      <w:proofErr w:type="gramStart"/>
      <w:r w:rsidRPr="00F94FB7">
        <w:rPr>
          <w:rFonts w:ascii="Times New Roman" w:hAnsi="Times New Roman" w:cs="Times New Roman"/>
          <w:color w:val="4472C4" w:themeColor="accent1"/>
          <w:sz w:val="24"/>
          <w:szCs w:val="24"/>
        </w:rPr>
        <w:t>2017;</w:t>
      </w:r>
      <w:proofErr w:type="gramEnd"/>
      <w:r w:rsidRPr="00F94FB7">
        <w:rPr>
          <w:rFonts w:ascii="Times New Roman" w:hAnsi="Times New Roman" w:cs="Times New Roman"/>
          <w:color w:val="4472C4" w:themeColor="accent1"/>
          <w:sz w:val="24"/>
          <w:szCs w:val="24"/>
        </w:rPr>
        <w:t xml:space="preserve"> </w:t>
      </w:r>
    </w:p>
    <w:p w14:paraId="3873FCD3" w14:textId="680B8F76" w:rsidR="003A3FCB" w:rsidRPr="00F94FB7" w:rsidRDefault="003A3FCB" w:rsidP="000750F9">
      <w:pPr>
        <w:pStyle w:val="PlainText"/>
        <w:rPr>
          <w:rFonts w:ascii="Times New Roman" w:hAnsi="Times New Roman" w:cs="Times New Roman"/>
          <w:color w:val="4472C4" w:themeColor="accent1"/>
          <w:sz w:val="24"/>
          <w:szCs w:val="24"/>
        </w:rPr>
      </w:pPr>
    </w:p>
    <w:p w14:paraId="6D6A7C1C" w14:textId="20480232" w:rsidR="000750F9" w:rsidRPr="00446A58"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lastRenderedPageBreak/>
        <w:t>7.</w:t>
      </w:r>
      <w:r w:rsidRPr="00F94FB7">
        <w:rPr>
          <w:rFonts w:ascii="Times New Roman" w:hAnsi="Times New Roman" w:cs="Times New Roman"/>
          <w:sz w:val="24"/>
          <w:szCs w:val="24"/>
        </w:rPr>
        <w:tab/>
        <w:t xml:space="preserve">Under “Analysis”, the authors said, “accounted for complex survey design”. Needs to specify whether the weights are for the DCS survey or the whole MEPS weights. They are different, and here, the DCS survey should be used. Please see </w:t>
      </w:r>
      <w:ins w:id="17" w:author="Wittman, Jacob (CDC/DDNID/NCCDPHP/DDT) (CTR)" w:date="2023-08-15T13:26:00Z">
        <w:r w:rsidR="00FF65C9">
          <w:rPr>
            <w:rFonts w:ascii="Times New Roman" w:hAnsi="Times New Roman" w:cs="Times New Roman"/>
            <w:sz w:val="24"/>
            <w:szCs w:val="24"/>
          </w:rPr>
          <w:fldChar w:fldCharType="begin"/>
        </w:r>
        <w:r w:rsidR="00FF65C9">
          <w:rPr>
            <w:rFonts w:ascii="Times New Roman" w:hAnsi="Times New Roman" w:cs="Times New Roman"/>
            <w:sz w:val="24"/>
            <w:szCs w:val="24"/>
          </w:rPr>
          <w:instrText xml:space="preserve"> HYPERLINK "</w:instrText>
        </w:r>
      </w:ins>
      <w:r w:rsidR="00FF65C9" w:rsidRPr="00FF65C9">
        <w:rPr>
          <w:rFonts w:ascii="Times New Roman" w:hAnsi="Times New Roman" w:cs="Times New Roman"/>
          <w:sz w:val="24"/>
          <w:szCs w:val="24"/>
          <w:rPrChange w:id="18" w:author="Wittman, Jacob (CDC/DDNID/NCCDPHP/DDT) (CTR)" w:date="2023-08-15T13:26:00Z">
            <w:rPr>
              <w:rStyle w:val="Hyperlink"/>
              <w:rFonts w:ascii="Times New Roman" w:hAnsi="Times New Roman" w:cs="Times New Roman"/>
              <w:sz w:val="24"/>
              <w:szCs w:val="24"/>
            </w:rPr>
          </w:rPrChange>
        </w:rPr>
        <w:instrText>https://meps.ahrq.gov/survey_comp/standard_errors.jsp</w:instrText>
      </w:r>
      <w:ins w:id="19" w:author="Wittman, Jacob (CDC/DDNID/NCCDPHP/DDT) (CTR)" w:date="2023-08-15T13:26:00Z">
        <w:r w:rsidR="00FF65C9">
          <w:rPr>
            <w:rFonts w:ascii="Times New Roman" w:hAnsi="Times New Roman" w:cs="Times New Roman"/>
            <w:sz w:val="24"/>
            <w:szCs w:val="24"/>
          </w:rPr>
          <w:instrText xml:space="preserve">" </w:instrText>
        </w:r>
        <w:r w:rsidR="00FF65C9">
          <w:rPr>
            <w:rFonts w:ascii="Times New Roman" w:hAnsi="Times New Roman" w:cs="Times New Roman"/>
            <w:sz w:val="24"/>
            <w:szCs w:val="24"/>
          </w:rPr>
          <w:fldChar w:fldCharType="separate"/>
        </w:r>
      </w:ins>
      <w:r w:rsidR="00FF65C9" w:rsidRPr="00FF65C9">
        <w:rPr>
          <w:rStyle w:val="Hyperlink"/>
          <w:rFonts w:ascii="Times New Roman" w:hAnsi="Times New Roman" w:cs="Times New Roman"/>
          <w:sz w:val="24"/>
          <w:szCs w:val="24"/>
        </w:rPr>
        <w:t>https://meps.ahrq.gov/survey_comp/standard_errors.jsp</w:t>
      </w:r>
      <w:ins w:id="20" w:author="Wittman, Jacob (CDC/DDNID/NCCDPHP/DDT) (CTR)" w:date="2023-08-15T13:26:00Z">
        <w:r w:rsidR="00FF65C9">
          <w:rPr>
            <w:rFonts w:ascii="Times New Roman" w:hAnsi="Times New Roman" w:cs="Times New Roman"/>
            <w:sz w:val="24"/>
            <w:szCs w:val="24"/>
          </w:rPr>
          <w:fldChar w:fldCharType="end"/>
        </w:r>
      </w:ins>
    </w:p>
    <w:p w14:paraId="0702053B" w14:textId="34C6A228" w:rsidR="000750F9" w:rsidRPr="00446A58" w:rsidRDefault="000750F9" w:rsidP="000750F9">
      <w:pPr>
        <w:pStyle w:val="PlainText"/>
        <w:rPr>
          <w:rFonts w:ascii="Times New Roman" w:hAnsi="Times New Roman" w:cs="Times New Roman"/>
          <w:color w:val="4472C4" w:themeColor="accent1"/>
          <w:sz w:val="24"/>
          <w:szCs w:val="24"/>
        </w:rPr>
      </w:pPr>
      <w:r w:rsidRPr="00446A58">
        <w:rPr>
          <w:rFonts w:ascii="Times New Roman" w:hAnsi="Times New Roman" w:cs="Times New Roman"/>
          <w:sz w:val="24"/>
          <w:szCs w:val="24"/>
        </w:rPr>
        <w:t>“These situations include analyses based solely on data from MEPS event files, which only contain sample persons that received a particular type of care, and analyses of data from MEPS supplements (e.g., the diabetes supplement data in PUF HC-070), which require the use of special analytic weights that exclude the sample persons who were not included in the supplement.”</w:t>
      </w:r>
      <w:r w:rsidR="00B6359B" w:rsidRPr="00446A58">
        <w:rPr>
          <w:rFonts w:ascii="Times New Roman" w:hAnsi="Times New Roman" w:cs="Times New Roman"/>
          <w:sz w:val="24"/>
          <w:szCs w:val="24"/>
        </w:rPr>
        <w:br/>
      </w:r>
      <w:r w:rsidR="00B91534" w:rsidRPr="00446A58">
        <w:rPr>
          <w:rFonts w:ascii="Times New Roman" w:hAnsi="Times New Roman" w:cs="Times New Roman"/>
          <w:color w:val="4472C4" w:themeColor="accent1"/>
          <w:sz w:val="24"/>
          <w:szCs w:val="24"/>
        </w:rPr>
        <w:t xml:space="preserve">On page </w:t>
      </w:r>
      <w:r w:rsidR="00446A58" w:rsidRPr="00446A58">
        <w:rPr>
          <w:rFonts w:ascii="Times New Roman" w:hAnsi="Times New Roman" w:cs="Times New Roman"/>
          <w:color w:val="4472C4" w:themeColor="accent1"/>
          <w:sz w:val="24"/>
          <w:szCs w:val="24"/>
        </w:rPr>
        <w:t>7, Line 106</w:t>
      </w:r>
      <w:r w:rsidR="00B91534" w:rsidRPr="00446A58">
        <w:rPr>
          <w:rFonts w:ascii="Times New Roman" w:hAnsi="Times New Roman" w:cs="Times New Roman"/>
          <w:color w:val="4472C4" w:themeColor="accent1"/>
          <w:sz w:val="24"/>
          <w:szCs w:val="24"/>
        </w:rPr>
        <w:t>, we c</w:t>
      </w:r>
      <w:r w:rsidR="00E93A89" w:rsidRPr="00446A58">
        <w:rPr>
          <w:rFonts w:ascii="Times New Roman" w:hAnsi="Times New Roman" w:cs="Times New Roman"/>
          <w:color w:val="4472C4" w:themeColor="accent1"/>
          <w:sz w:val="24"/>
          <w:szCs w:val="24"/>
        </w:rPr>
        <w:t>larified that we used DCS survey weights</w:t>
      </w:r>
      <w:r w:rsidR="0084720E" w:rsidRPr="00446A58">
        <w:rPr>
          <w:rFonts w:ascii="Times New Roman" w:hAnsi="Times New Roman" w:cs="Times New Roman"/>
          <w:color w:val="4472C4" w:themeColor="accent1"/>
          <w:sz w:val="24"/>
          <w:szCs w:val="24"/>
        </w:rPr>
        <w:t>:</w:t>
      </w:r>
      <w:r w:rsidR="0084720E" w:rsidRPr="00446A58">
        <w:rPr>
          <w:rFonts w:ascii="Times New Roman" w:hAnsi="Times New Roman" w:cs="Times New Roman"/>
          <w:color w:val="4472C4" w:themeColor="accent1"/>
          <w:sz w:val="24"/>
          <w:szCs w:val="24"/>
        </w:rPr>
        <w:br/>
      </w:r>
      <w:r w:rsidR="00D83FDE" w:rsidRPr="00446A58">
        <w:rPr>
          <w:rFonts w:ascii="Times New Roman" w:hAnsi="Times New Roman" w:cs="Times New Roman"/>
          <w:color w:val="4472C4" w:themeColor="accent1"/>
          <w:sz w:val="24"/>
          <w:szCs w:val="24"/>
        </w:rPr>
        <w:t xml:space="preserve">“Our analysis accounts for the complex survey design used, including clustering and stratification, </w:t>
      </w:r>
      <w:r w:rsidR="007F2B8B" w:rsidRPr="00446A58">
        <w:rPr>
          <w:rFonts w:ascii="Times New Roman" w:hAnsi="Times New Roman" w:cs="Times New Roman"/>
          <w:color w:val="4472C4" w:themeColor="accent1"/>
          <w:sz w:val="24"/>
          <w:szCs w:val="24"/>
        </w:rPr>
        <w:t>using the weights</w:t>
      </w:r>
      <w:r w:rsidR="00B91534" w:rsidRPr="00446A58">
        <w:rPr>
          <w:rFonts w:ascii="Times New Roman" w:hAnsi="Times New Roman" w:cs="Times New Roman"/>
          <w:color w:val="4472C4" w:themeColor="accent1"/>
          <w:sz w:val="24"/>
          <w:szCs w:val="24"/>
        </w:rPr>
        <w:t xml:space="preserve"> provided for the DCS</w:t>
      </w:r>
      <w:r w:rsidR="00D83FDE" w:rsidRPr="00446A58">
        <w:rPr>
          <w:rFonts w:ascii="Times New Roman" w:hAnsi="Times New Roman" w:cs="Times New Roman"/>
          <w:color w:val="4472C4" w:themeColor="accent1"/>
          <w:sz w:val="24"/>
          <w:szCs w:val="24"/>
        </w:rPr>
        <w:t xml:space="preserve"> (18).”</w:t>
      </w:r>
    </w:p>
    <w:p w14:paraId="738F5B15" w14:textId="77777777" w:rsidR="000750F9" w:rsidRPr="00446A58" w:rsidRDefault="000750F9" w:rsidP="000750F9">
      <w:pPr>
        <w:pStyle w:val="PlainText"/>
        <w:rPr>
          <w:rFonts w:ascii="Times New Roman" w:hAnsi="Times New Roman" w:cs="Times New Roman"/>
          <w:sz w:val="24"/>
          <w:szCs w:val="24"/>
        </w:rPr>
      </w:pPr>
    </w:p>
    <w:p w14:paraId="4B0F2F18" w14:textId="1C003E25" w:rsidR="000750F9" w:rsidRPr="00446A58" w:rsidRDefault="000750F9" w:rsidP="00F94FB7">
      <w:pPr>
        <w:pStyle w:val="BodyText"/>
        <w:rPr>
          <w:rFonts w:ascii="Times New Roman" w:hAnsi="Times New Roman" w:cs="Times New Roman"/>
          <w:sz w:val="24"/>
          <w:szCs w:val="24"/>
        </w:rPr>
      </w:pPr>
      <w:r w:rsidRPr="00446A58">
        <w:rPr>
          <w:rFonts w:ascii="Times New Roman" w:hAnsi="Times New Roman" w:cs="Times New Roman"/>
          <w:sz w:val="24"/>
          <w:szCs w:val="24"/>
        </w:rPr>
        <w:t>8.</w:t>
      </w:r>
      <w:r w:rsidRPr="00446A58">
        <w:rPr>
          <w:rFonts w:ascii="Times New Roman" w:hAnsi="Times New Roman" w:cs="Times New Roman"/>
          <w:sz w:val="24"/>
          <w:szCs w:val="24"/>
        </w:rPr>
        <w:tab/>
        <w:t>Under “Analysis”, second paragraph, “We reported the estimated proportions for 2020 in Table 1 and as points in Figure 1 and Figure 2”: 2020 data was not meaningful in this case, unless the authors want to show the impact of pandemic on receiving the diabetes preventive care services. If yes, the authors may want to add it as on objective.</w:t>
      </w:r>
      <w:r w:rsidR="004C1E91" w:rsidRPr="00446A58">
        <w:rPr>
          <w:rFonts w:ascii="Times New Roman" w:hAnsi="Times New Roman" w:cs="Times New Roman"/>
          <w:sz w:val="24"/>
          <w:szCs w:val="24"/>
        </w:rPr>
        <w:br/>
      </w:r>
      <w:r w:rsidR="004C1E91" w:rsidRPr="00446A58">
        <w:rPr>
          <w:rFonts w:ascii="Times New Roman" w:hAnsi="Times New Roman" w:cs="Times New Roman"/>
          <w:color w:val="4472C4" w:themeColor="accent1"/>
          <w:sz w:val="24"/>
          <w:szCs w:val="24"/>
        </w:rPr>
        <w:t>Data from 2020 w</w:t>
      </w:r>
      <w:r w:rsidR="00D5636C" w:rsidRPr="00446A58">
        <w:rPr>
          <w:rFonts w:ascii="Times New Roman" w:hAnsi="Times New Roman" w:cs="Times New Roman"/>
          <w:color w:val="4472C4" w:themeColor="accent1"/>
          <w:sz w:val="24"/>
          <w:szCs w:val="24"/>
        </w:rPr>
        <w:t>ere</w:t>
      </w:r>
      <w:r w:rsidR="004C1E91" w:rsidRPr="00446A58">
        <w:rPr>
          <w:rFonts w:ascii="Times New Roman" w:hAnsi="Times New Roman" w:cs="Times New Roman"/>
          <w:color w:val="4472C4" w:themeColor="accent1"/>
          <w:sz w:val="24"/>
          <w:szCs w:val="24"/>
        </w:rPr>
        <w:t xml:space="preserve"> not included in trend analysis and </w:t>
      </w:r>
      <w:r w:rsidR="00FA5F7E" w:rsidRPr="00446A58">
        <w:rPr>
          <w:rFonts w:ascii="Times New Roman" w:hAnsi="Times New Roman" w:cs="Times New Roman"/>
          <w:color w:val="4472C4" w:themeColor="accent1"/>
          <w:sz w:val="24"/>
          <w:szCs w:val="24"/>
        </w:rPr>
        <w:t xml:space="preserve">are </w:t>
      </w:r>
      <w:r w:rsidR="004C1E91" w:rsidRPr="00446A58">
        <w:rPr>
          <w:rFonts w:ascii="Times New Roman" w:hAnsi="Times New Roman" w:cs="Times New Roman"/>
          <w:color w:val="4472C4" w:themeColor="accent1"/>
          <w:sz w:val="24"/>
          <w:szCs w:val="24"/>
        </w:rPr>
        <w:t>provided to show change in reported receipt of preventive services at the start of the pandemic.</w:t>
      </w:r>
      <w:r w:rsidR="00D83FDE" w:rsidRPr="00446A58">
        <w:rPr>
          <w:rFonts w:ascii="Times New Roman" w:hAnsi="Times New Roman" w:cs="Times New Roman"/>
          <w:color w:val="4472C4" w:themeColor="accent1"/>
          <w:sz w:val="24"/>
          <w:szCs w:val="24"/>
        </w:rPr>
        <w:t xml:space="preserve"> See previous</w:t>
      </w:r>
      <w:r w:rsidR="004C1E91" w:rsidRPr="00446A58">
        <w:rPr>
          <w:rFonts w:ascii="Times New Roman" w:hAnsi="Times New Roman" w:cs="Times New Roman"/>
          <w:color w:val="4472C4" w:themeColor="accent1"/>
          <w:sz w:val="24"/>
          <w:szCs w:val="24"/>
        </w:rPr>
        <w:t xml:space="preserve"> </w:t>
      </w:r>
      <w:r w:rsidR="00D83FDE" w:rsidRPr="00446A58">
        <w:rPr>
          <w:rFonts w:ascii="Times New Roman" w:hAnsi="Times New Roman" w:cs="Times New Roman"/>
          <w:color w:val="4472C4" w:themeColor="accent1"/>
          <w:sz w:val="24"/>
          <w:szCs w:val="24"/>
        </w:rPr>
        <w:t>t</w:t>
      </w:r>
      <w:r w:rsidR="004C1E91" w:rsidRPr="00446A58">
        <w:rPr>
          <w:rFonts w:ascii="Times New Roman" w:hAnsi="Times New Roman" w:cs="Times New Roman"/>
          <w:color w:val="4472C4" w:themeColor="accent1"/>
          <w:sz w:val="24"/>
          <w:szCs w:val="24"/>
        </w:rPr>
        <w:t xml:space="preserve">ext </w:t>
      </w:r>
      <w:r w:rsidR="00D83FDE" w:rsidRPr="00446A58">
        <w:rPr>
          <w:rFonts w:ascii="Times New Roman" w:hAnsi="Times New Roman" w:cs="Times New Roman"/>
          <w:color w:val="4472C4" w:themeColor="accent1"/>
          <w:sz w:val="24"/>
          <w:szCs w:val="24"/>
        </w:rPr>
        <w:t xml:space="preserve">in response to item 5 that </w:t>
      </w:r>
      <w:r w:rsidR="004C1E91" w:rsidRPr="00446A58">
        <w:rPr>
          <w:rFonts w:ascii="Times New Roman" w:hAnsi="Times New Roman" w:cs="Times New Roman"/>
          <w:color w:val="4472C4" w:themeColor="accent1"/>
          <w:sz w:val="24"/>
          <w:szCs w:val="24"/>
        </w:rPr>
        <w:t>has been added to clarify this</w:t>
      </w:r>
      <w:r w:rsidR="00FA5F7E" w:rsidRPr="00446A58">
        <w:rPr>
          <w:rFonts w:ascii="Times New Roman" w:hAnsi="Times New Roman" w:cs="Times New Roman"/>
          <w:color w:val="4472C4" w:themeColor="accent1"/>
          <w:sz w:val="24"/>
          <w:szCs w:val="24"/>
        </w:rPr>
        <w:t>. We also</w:t>
      </w:r>
      <w:r w:rsidR="00023F19" w:rsidRPr="00446A58">
        <w:rPr>
          <w:rFonts w:ascii="Times New Roman" w:hAnsi="Times New Roman" w:cs="Times New Roman"/>
          <w:color w:val="4472C4" w:themeColor="accent1"/>
          <w:sz w:val="24"/>
          <w:szCs w:val="24"/>
        </w:rPr>
        <w:t xml:space="preserve"> </w:t>
      </w:r>
      <w:r w:rsidR="004C1E91" w:rsidRPr="00446A58">
        <w:rPr>
          <w:rFonts w:ascii="Times New Roman" w:hAnsi="Times New Roman" w:cs="Times New Roman"/>
          <w:color w:val="4472C4" w:themeColor="accent1"/>
          <w:sz w:val="24"/>
          <w:szCs w:val="24"/>
        </w:rPr>
        <w:t>note</w:t>
      </w:r>
      <w:r w:rsidR="00023F19" w:rsidRPr="00446A58">
        <w:rPr>
          <w:rFonts w:ascii="Times New Roman" w:hAnsi="Times New Roman" w:cs="Times New Roman"/>
          <w:color w:val="4472C4" w:themeColor="accent1"/>
          <w:sz w:val="24"/>
          <w:szCs w:val="24"/>
        </w:rPr>
        <w:t>d</w:t>
      </w:r>
      <w:r w:rsidR="004C1E91" w:rsidRPr="00446A58">
        <w:rPr>
          <w:rFonts w:ascii="Times New Roman" w:hAnsi="Times New Roman" w:cs="Times New Roman"/>
          <w:color w:val="4472C4" w:themeColor="accent1"/>
          <w:sz w:val="24"/>
          <w:szCs w:val="24"/>
        </w:rPr>
        <w:t xml:space="preserve"> it as an objective</w:t>
      </w:r>
      <w:r w:rsidR="00023F19" w:rsidRPr="00446A58">
        <w:rPr>
          <w:rFonts w:ascii="Times New Roman" w:hAnsi="Times New Roman" w:cs="Times New Roman"/>
          <w:color w:val="4472C4" w:themeColor="accent1"/>
          <w:sz w:val="24"/>
          <w:szCs w:val="24"/>
        </w:rPr>
        <w:t xml:space="preserve"> on page</w:t>
      </w:r>
      <w:r w:rsidR="00446A58" w:rsidRPr="00446A58">
        <w:rPr>
          <w:rFonts w:ascii="Times New Roman" w:hAnsi="Times New Roman" w:cs="Times New Roman"/>
          <w:color w:val="4472C4" w:themeColor="accent1"/>
          <w:sz w:val="24"/>
          <w:szCs w:val="24"/>
        </w:rPr>
        <w:t xml:space="preserve"> 5, L 72</w:t>
      </w:r>
      <w:proofErr w:type="gramStart"/>
      <w:r w:rsidR="00023F19" w:rsidRPr="00446A58">
        <w:rPr>
          <w:rFonts w:ascii="Times New Roman" w:hAnsi="Times New Roman" w:cs="Times New Roman"/>
          <w:color w:val="4472C4" w:themeColor="accent1"/>
          <w:sz w:val="24"/>
          <w:szCs w:val="24"/>
        </w:rPr>
        <w:t>:  “</w:t>
      </w:r>
      <w:proofErr w:type="gramEnd"/>
      <w:r w:rsidR="00446A58" w:rsidRPr="00446A58">
        <w:rPr>
          <w:rFonts w:ascii="Times New Roman" w:hAnsi="Times New Roman" w:cs="Times New Roman"/>
          <w:color w:val="4472C4" w:themeColor="accent1"/>
          <w:sz w:val="24"/>
          <w:szCs w:val="24"/>
        </w:rPr>
        <w:t>These data are valuable for identifying groups that may be under-utilizing health care services, examining any effects the start of the COVID-19 pandemic may have had on receipt of these services, and providing benchmarks for future studies.</w:t>
      </w:r>
      <w:r w:rsidR="00023F19" w:rsidRPr="00446A58">
        <w:rPr>
          <w:rFonts w:ascii="Times New Roman" w:hAnsi="Times New Roman" w:cs="Times New Roman"/>
          <w:color w:val="4472C4" w:themeColor="accent1"/>
          <w:sz w:val="24"/>
          <w:szCs w:val="24"/>
        </w:rPr>
        <w:t>“</w:t>
      </w:r>
      <w:r w:rsidR="004C1E91" w:rsidRPr="00446A58">
        <w:rPr>
          <w:rFonts w:ascii="Times New Roman" w:hAnsi="Times New Roman" w:cs="Times New Roman"/>
          <w:color w:val="4472C4" w:themeColor="accent1"/>
          <w:sz w:val="24"/>
          <w:szCs w:val="24"/>
        </w:rPr>
        <w:t>.</w:t>
      </w:r>
      <w:r w:rsidR="00D83FDE" w:rsidRPr="00446A58">
        <w:rPr>
          <w:rFonts w:ascii="Times New Roman" w:hAnsi="Times New Roman" w:cs="Times New Roman"/>
          <w:sz w:val="24"/>
          <w:szCs w:val="24"/>
        </w:rPr>
        <w:br/>
        <w:t xml:space="preserve"> </w:t>
      </w:r>
    </w:p>
    <w:p w14:paraId="208E7CCB" w14:textId="77777777" w:rsidR="000750F9" w:rsidRPr="00446A58" w:rsidRDefault="000750F9" w:rsidP="000750F9">
      <w:pPr>
        <w:pStyle w:val="PlainText"/>
        <w:rPr>
          <w:rFonts w:ascii="Times New Roman" w:hAnsi="Times New Roman" w:cs="Times New Roman"/>
          <w:sz w:val="24"/>
          <w:szCs w:val="24"/>
        </w:rPr>
      </w:pPr>
      <w:r w:rsidRPr="00446A58">
        <w:rPr>
          <w:rFonts w:ascii="Times New Roman" w:hAnsi="Times New Roman" w:cs="Times New Roman"/>
          <w:sz w:val="24"/>
          <w:szCs w:val="24"/>
        </w:rPr>
        <w:t>9.</w:t>
      </w:r>
      <w:r w:rsidRPr="00446A58">
        <w:rPr>
          <w:rFonts w:ascii="Times New Roman" w:hAnsi="Times New Roman" w:cs="Times New Roman"/>
          <w:sz w:val="24"/>
          <w:szCs w:val="24"/>
        </w:rPr>
        <w:tab/>
        <w:t xml:space="preserve">On page 8, under “Results”: “All values pertaining to individual preventive practices presented here, as well as those that are not described, can be found in Supplemental Table 1”: No mentioning of the main tables and figures in the text. Are all the results in Supplemental Table 1? Did not find it in the PDF. </w:t>
      </w:r>
    </w:p>
    <w:p w14:paraId="15563FC1" w14:textId="17568C49" w:rsidR="000750F9" w:rsidRPr="00446A58" w:rsidRDefault="002370CC" w:rsidP="000750F9">
      <w:pPr>
        <w:pStyle w:val="PlainText"/>
        <w:rPr>
          <w:rFonts w:ascii="Times New Roman" w:hAnsi="Times New Roman" w:cs="Times New Roman"/>
          <w:color w:val="4472C4" w:themeColor="accent1"/>
          <w:sz w:val="24"/>
          <w:szCs w:val="24"/>
        </w:rPr>
      </w:pPr>
      <w:r w:rsidRPr="00446A58">
        <w:rPr>
          <w:rFonts w:ascii="Times New Roman" w:hAnsi="Times New Roman" w:cs="Times New Roman"/>
          <w:color w:val="4472C4" w:themeColor="accent1"/>
          <w:sz w:val="24"/>
          <w:szCs w:val="24"/>
        </w:rPr>
        <w:t>We added</w:t>
      </w:r>
      <w:r w:rsidR="00B134F9" w:rsidRPr="00446A58">
        <w:rPr>
          <w:rFonts w:ascii="Times New Roman" w:hAnsi="Times New Roman" w:cs="Times New Roman"/>
          <w:color w:val="4472C4" w:themeColor="accent1"/>
          <w:sz w:val="24"/>
          <w:szCs w:val="24"/>
        </w:rPr>
        <w:t xml:space="preserve"> references to the table/figures in each section of the Results. </w:t>
      </w:r>
      <w:r w:rsidR="00F21A4D" w:rsidRPr="00446A58">
        <w:rPr>
          <w:rFonts w:ascii="Times New Roman" w:hAnsi="Times New Roman" w:cs="Times New Roman"/>
          <w:color w:val="4472C4" w:themeColor="accent1"/>
          <w:sz w:val="24"/>
          <w:szCs w:val="24"/>
        </w:rPr>
        <w:t xml:space="preserve"> </w:t>
      </w:r>
      <w:r w:rsidR="00446A58" w:rsidRPr="00446A58">
        <w:rPr>
          <w:rFonts w:ascii="Times New Roman" w:hAnsi="Times New Roman" w:cs="Times New Roman"/>
          <w:color w:val="4472C4" w:themeColor="accent1"/>
          <w:sz w:val="24"/>
          <w:szCs w:val="24"/>
        </w:rPr>
        <w:t xml:space="preserve"> Supplemental Table 1 (and the new Supplemental Table 2) are now more clearly labeled.</w:t>
      </w:r>
    </w:p>
    <w:p w14:paraId="28D897F2" w14:textId="25602158" w:rsidR="000750F9" w:rsidRPr="00446A58" w:rsidRDefault="000750F9" w:rsidP="000750F9">
      <w:pPr>
        <w:pStyle w:val="PlainText"/>
        <w:rPr>
          <w:rFonts w:ascii="Times New Roman" w:hAnsi="Times New Roman" w:cs="Times New Roman"/>
          <w:sz w:val="24"/>
          <w:szCs w:val="24"/>
        </w:rPr>
      </w:pPr>
      <w:r w:rsidRPr="00446A58">
        <w:rPr>
          <w:rFonts w:ascii="Times New Roman" w:hAnsi="Times New Roman" w:cs="Times New Roman"/>
          <w:sz w:val="24"/>
          <w:szCs w:val="24"/>
        </w:rPr>
        <w:t>10.</w:t>
      </w:r>
      <w:r w:rsidRPr="00446A58">
        <w:rPr>
          <w:rFonts w:ascii="Times New Roman" w:hAnsi="Times New Roman" w:cs="Times New Roman"/>
          <w:sz w:val="24"/>
          <w:szCs w:val="24"/>
        </w:rPr>
        <w:tab/>
        <w:t>On page 10, Under “Absence of Preventive Care Services”, “In 2019, this estimate was 6.1% (3.7%, 8.5%) and in 2020 it was 8.2% (4.5%, 11.9%).”: Why did not report the results for the trend analysis here as for the other services?</w:t>
      </w:r>
    </w:p>
    <w:p w14:paraId="433ADA15" w14:textId="04D02D36" w:rsidR="00A94A72" w:rsidRPr="00446A58" w:rsidRDefault="009C1FD9" w:rsidP="000750F9">
      <w:pPr>
        <w:pStyle w:val="PlainText"/>
        <w:rPr>
          <w:rFonts w:ascii="Times New Roman" w:hAnsi="Times New Roman" w:cs="Times New Roman"/>
          <w:color w:val="4472C4" w:themeColor="accent1"/>
          <w:sz w:val="24"/>
          <w:szCs w:val="24"/>
        </w:rPr>
      </w:pPr>
      <w:r w:rsidRPr="00446A58">
        <w:rPr>
          <w:rFonts w:ascii="Times New Roman" w:hAnsi="Times New Roman" w:cs="Times New Roman"/>
          <w:color w:val="4472C4" w:themeColor="accent1"/>
          <w:sz w:val="24"/>
          <w:szCs w:val="24"/>
        </w:rPr>
        <w:t>We c</w:t>
      </w:r>
      <w:r w:rsidR="005C0F75" w:rsidRPr="00446A58">
        <w:rPr>
          <w:rFonts w:ascii="Times New Roman" w:hAnsi="Times New Roman" w:cs="Times New Roman"/>
          <w:color w:val="4472C4" w:themeColor="accent1"/>
          <w:sz w:val="24"/>
          <w:szCs w:val="24"/>
        </w:rPr>
        <w:t xml:space="preserve">larified that the trend was not </w:t>
      </w:r>
      <w:r w:rsidR="006576A4" w:rsidRPr="00446A58">
        <w:rPr>
          <w:rFonts w:ascii="Times New Roman" w:hAnsi="Times New Roman" w:cs="Times New Roman"/>
          <w:color w:val="4472C4" w:themeColor="accent1"/>
          <w:sz w:val="24"/>
          <w:szCs w:val="24"/>
        </w:rPr>
        <w:t xml:space="preserve">statistically </w:t>
      </w:r>
      <w:r w:rsidR="005C0F75" w:rsidRPr="00446A58">
        <w:rPr>
          <w:rFonts w:ascii="Times New Roman" w:hAnsi="Times New Roman" w:cs="Times New Roman"/>
          <w:color w:val="4472C4" w:themeColor="accent1"/>
          <w:sz w:val="24"/>
          <w:szCs w:val="24"/>
        </w:rPr>
        <w:t>significant</w:t>
      </w:r>
      <w:r w:rsidRPr="00446A58">
        <w:rPr>
          <w:rFonts w:ascii="Times New Roman" w:hAnsi="Times New Roman" w:cs="Times New Roman"/>
          <w:color w:val="4472C4" w:themeColor="accent1"/>
          <w:sz w:val="24"/>
          <w:szCs w:val="24"/>
        </w:rPr>
        <w:t xml:space="preserve"> by adding the following text and APC value on page </w:t>
      </w:r>
      <w:r w:rsidR="00446A58" w:rsidRPr="00446A58">
        <w:rPr>
          <w:rFonts w:ascii="Times New Roman" w:hAnsi="Times New Roman" w:cs="Times New Roman"/>
          <w:color w:val="4472C4" w:themeColor="accent1"/>
          <w:sz w:val="24"/>
          <w:szCs w:val="24"/>
        </w:rPr>
        <w:t>11 L193</w:t>
      </w:r>
      <w:r w:rsidRPr="00446A58">
        <w:rPr>
          <w:rFonts w:ascii="Times New Roman" w:hAnsi="Times New Roman" w:cs="Times New Roman"/>
          <w:color w:val="4472C4" w:themeColor="accent1"/>
          <w:sz w:val="24"/>
          <w:szCs w:val="24"/>
        </w:rPr>
        <w:t>:</w:t>
      </w:r>
      <w:r w:rsidR="005C0F75" w:rsidRPr="00446A58">
        <w:rPr>
          <w:rFonts w:ascii="Times New Roman" w:hAnsi="Times New Roman" w:cs="Times New Roman"/>
          <w:color w:val="4472C4" w:themeColor="accent1"/>
          <w:sz w:val="24"/>
          <w:szCs w:val="24"/>
        </w:rPr>
        <w:t xml:space="preserve"> </w:t>
      </w:r>
    </w:p>
    <w:p w14:paraId="466DD092" w14:textId="4E0E89C1" w:rsidR="00446A58" w:rsidRPr="00446A58" w:rsidRDefault="009C1FD9" w:rsidP="00446A58">
      <w:pPr>
        <w:pStyle w:val="FirstParagraph"/>
        <w:spacing w:line="276" w:lineRule="auto"/>
        <w:rPr>
          <w:color w:val="4472C4" w:themeColor="accent1"/>
        </w:rPr>
      </w:pPr>
      <w:r w:rsidRPr="00446A58">
        <w:rPr>
          <w:color w:val="4472C4" w:themeColor="accent1"/>
        </w:rPr>
        <w:t>“</w:t>
      </w:r>
      <w:r w:rsidR="00446A58" w:rsidRPr="00446A58">
        <w:rPr>
          <w:color w:val="4472C4" w:themeColor="accent1"/>
        </w:rPr>
        <w:t xml:space="preserve">For both adults with diabetes that reported receiving none of the six recommended preventive services and adults reporting receiving all of them, trends were flat from 2008 to 2019 (zero services: 3.1% [95% CI: —4.5%, 11.3%]; all services: 1.4% [—0.9%, 3.7%]; Supplemental Table 2). In 2008, 5.1% (2.7%, 7.5%) of adults with diabetes reported receiving none of the six recommended care services (Supplemental Table 2). In 2019, this estimate was 6.1% (3.7%, 8.5%) and in 2020 it was 8.2% (4.5%, 11.9%) (Supplemental Table 2). The percentage of adults that reported receiving all six preventive services in 2008 was 7.1% (4.5%, 9.6%) (Supplemental </w:t>
      </w:r>
      <w:r w:rsidR="00446A58" w:rsidRPr="00446A58">
        <w:rPr>
          <w:color w:val="4472C4" w:themeColor="accent1"/>
        </w:rPr>
        <w:lastRenderedPageBreak/>
        <w:t>Table 2). This percentage increased to 10.8% (7.4%, 14.1%) in 2019, but was lower in 2020 (7.9% [5.3%, 10.5%]) (Supplemental Table 2).</w:t>
      </w:r>
      <w:r w:rsidR="00446A58" w:rsidRPr="00446A58">
        <w:rPr>
          <w:color w:val="4472C4" w:themeColor="accent1"/>
        </w:rPr>
        <w:t>”</w:t>
      </w:r>
    </w:p>
    <w:p w14:paraId="73EBF63F" w14:textId="4921FDD3" w:rsidR="005C0F75" w:rsidRPr="00446A58" w:rsidRDefault="00360817" w:rsidP="000750F9">
      <w:pPr>
        <w:pStyle w:val="PlainText"/>
        <w:rPr>
          <w:rFonts w:ascii="Times New Roman" w:hAnsi="Times New Roman" w:cs="Times New Roman"/>
          <w:color w:val="4472C4" w:themeColor="accent1"/>
          <w:sz w:val="24"/>
          <w:szCs w:val="24"/>
        </w:rPr>
      </w:pPr>
      <w:r w:rsidRPr="00446A58">
        <w:rPr>
          <w:rFonts w:ascii="Times New Roman" w:hAnsi="Times New Roman" w:cs="Times New Roman"/>
          <w:color w:val="4472C4" w:themeColor="accent1"/>
          <w:sz w:val="24"/>
          <w:szCs w:val="24"/>
        </w:rPr>
        <w:br/>
      </w:r>
    </w:p>
    <w:p w14:paraId="1849E7AC" w14:textId="77777777" w:rsidR="000750F9" w:rsidRPr="00D45914" w:rsidRDefault="000750F9" w:rsidP="000750F9">
      <w:pPr>
        <w:pStyle w:val="PlainText"/>
        <w:rPr>
          <w:rFonts w:ascii="Times New Roman" w:hAnsi="Times New Roman" w:cs="Times New Roman"/>
          <w:sz w:val="24"/>
          <w:szCs w:val="24"/>
        </w:rPr>
      </w:pPr>
      <w:r w:rsidRPr="00446A58">
        <w:rPr>
          <w:rFonts w:ascii="Times New Roman" w:hAnsi="Times New Roman" w:cs="Times New Roman"/>
          <w:sz w:val="24"/>
          <w:szCs w:val="24"/>
        </w:rPr>
        <w:t>11.</w:t>
      </w:r>
      <w:r w:rsidRPr="00446A58">
        <w:rPr>
          <w:rFonts w:ascii="Times New Roman" w:hAnsi="Times New Roman" w:cs="Times New Roman"/>
          <w:sz w:val="24"/>
          <w:szCs w:val="24"/>
        </w:rPr>
        <w:tab/>
        <w:t xml:space="preserve">On page 11, under “Discussion”, the first sentence: since the authors mentioned this mechanism, did the authors consider doing specific trend comparisons before and after 2010? If not, the authors may want to put this in the later part as explanation or implications of the findings. </w:t>
      </w:r>
    </w:p>
    <w:p w14:paraId="66497345" w14:textId="3FC12DB0" w:rsidR="000750F9" w:rsidRPr="00D45914" w:rsidRDefault="006951D3"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We did not specifically evaluate differences before</w:t>
      </w:r>
      <w:r w:rsidR="00FA5F7E" w:rsidRPr="00D45914">
        <w:rPr>
          <w:rFonts w:ascii="Times New Roman" w:hAnsi="Times New Roman" w:cs="Times New Roman"/>
          <w:color w:val="4472C4" w:themeColor="accent1"/>
          <w:sz w:val="24"/>
          <w:szCs w:val="24"/>
        </w:rPr>
        <w:t xml:space="preserve"> and </w:t>
      </w:r>
      <w:r w:rsidRPr="00D45914">
        <w:rPr>
          <w:rFonts w:ascii="Times New Roman" w:hAnsi="Times New Roman" w:cs="Times New Roman"/>
          <w:color w:val="4472C4" w:themeColor="accent1"/>
          <w:sz w:val="24"/>
          <w:szCs w:val="24"/>
        </w:rPr>
        <w:t>after 2010</w:t>
      </w:r>
      <w:r w:rsidR="000D7BBC" w:rsidRPr="00D45914">
        <w:rPr>
          <w:rFonts w:ascii="Times New Roman" w:hAnsi="Times New Roman" w:cs="Times New Roman"/>
          <w:color w:val="4472C4" w:themeColor="accent1"/>
          <w:sz w:val="24"/>
          <w:szCs w:val="24"/>
        </w:rPr>
        <w:t xml:space="preserve">. </w:t>
      </w:r>
      <w:r w:rsidR="00CB0135" w:rsidRPr="00D45914">
        <w:rPr>
          <w:rFonts w:ascii="Times New Roman" w:hAnsi="Times New Roman" w:cs="Times New Roman"/>
          <w:color w:val="4472C4" w:themeColor="accent1"/>
          <w:sz w:val="24"/>
          <w:szCs w:val="24"/>
        </w:rPr>
        <w:t xml:space="preserve">However, the </w:t>
      </w:r>
      <w:proofErr w:type="spellStart"/>
      <w:r w:rsidR="00CB0135" w:rsidRPr="00D45914">
        <w:rPr>
          <w:rFonts w:ascii="Times New Roman" w:hAnsi="Times New Roman" w:cs="Times New Roman"/>
          <w:color w:val="4472C4" w:themeColor="accent1"/>
          <w:sz w:val="24"/>
          <w:szCs w:val="24"/>
        </w:rPr>
        <w:t>Joinpoint</w:t>
      </w:r>
      <w:proofErr w:type="spellEnd"/>
      <w:r w:rsidR="00CB0135" w:rsidRPr="00D45914">
        <w:rPr>
          <w:rFonts w:ascii="Times New Roman" w:hAnsi="Times New Roman" w:cs="Times New Roman"/>
          <w:color w:val="4472C4" w:themeColor="accent1"/>
          <w:sz w:val="24"/>
          <w:szCs w:val="24"/>
        </w:rPr>
        <w:t xml:space="preserve"> </w:t>
      </w:r>
      <w:r w:rsidR="004F499B" w:rsidRPr="00D45914">
        <w:rPr>
          <w:rFonts w:ascii="Times New Roman" w:hAnsi="Times New Roman" w:cs="Times New Roman"/>
          <w:color w:val="4472C4" w:themeColor="accent1"/>
          <w:sz w:val="24"/>
          <w:szCs w:val="24"/>
        </w:rPr>
        <w:t>analysis would have detected changes if they were there.</w:t>
      </w:r>
      <w:r w:rsidR="00A46C49" w:rsidRPr="00D45914">
        <w:rPr>
          <w:rFonts w:ascii="Times New Roman" w:hAnsi="Times New Roman" w:cs="Times New Roman"/>
          <w:color w:val="4472C4" w:themeColor="accent1"/>
          <w:sz w:val="24"/>
          <w:szCs w:val="24"/>
        </w:rPr>
        <w:t xml:space="preserve"> </w:t>
      </w:r>
      <w:r w:rsidR="00182A61" w:rsidRPr="00D45914">
        <w:rPr>
          <w:rFonts w:ascii="Times New Roman" w:hAnsi="Times New Roman" w:cs="Times New Roman"/>
          <w:color w:val="4472C4" w:themeColor="accent1"/>
          <w:sz w:val="24"/>
          <w:szCs w:val="24"/>
        </w:rPr>
        <w:t xml:space="preserve">Overall, </w:t>
      </w:r>
      <w:proofErr w:type="gramStart"/>
      <w:r w:rsidR="0028591D" w:rsidRPr="00D45914">
        <w:rPr>
          <w:rFonts w:ascii="Times New Roman" w:hAnsi="Times New Roman" w:cs="Times New Roman"/>
          <w:color w:val="4472C4" w:themeColor="accent1"/>
          <w:sz w:val="24"/>
          <w:szCs w:val="24"/>
        </w:rPr>
        <w:t>with the exception of</w:t>
      </w:r>
      <w:proofErr w:type="gramEnd"/>
      <w:r w:rsidR="0028591D" w:rsidRPr="00D45914">
        <w:rPr>
          <w:rFonts w:ascii="Times New Roman" w:hAnsi="Times New Roman" w:cs="Times New Roman"/>
          <w:color w:val="4472C4" w:themeColor="accent1"/>
          <w:sz w:val="24"/>
          <w:szCs w:val="24"/>
        </w:rPr>
        <w:t xml:space="preserve"> receipt of influenza vaccine, </w:t>
      </w:r>
      <w:r w:rsidR="00D04F86" w:rsidRPr="00D45914">
        <w:rPr>
          <w:rFonts w:ascii="Times New Roman" w:hAnsi="Times New Roman" w:cs="Times New Roman"/>
          <w:color w:val="4472C4" w:themeColor="accent1"/>
          <w:sz w:val="24"/>
          <w:szCs w:val="24"/>
        </w:rPr>
        <w:t xml:space="preserve">we did not see </w:t>
      </w:r>
      <w:r w:rsidR="00E00C12" w:rsidRPr="00D45914">
        <w:rPr>
          <w:rFonts w:ascii="Times New Roman" w:hAnsi="Times New Roman" w:cs="Times New Roman"/>
          <w:color w:val="4472C4" w:themeColor="accent1"/>
          <w:sz w:val="24"/>
          <w:szCs w:val="24"/>
        </w:rPr>
        <w:t>any significant increases after 2010</w:t>
      </w:r>
      <w:r w:rsidR="00B6728F" w:rsidRPr="00D45914">
        <w:rPr>
          <w:rFonts w:ascii="Times New Roman" w:hAnsi="Times New Roman" w:cs="Times New Roman"/>
          <w:color w:val="4472C4" w:themeColor="accent1"/>
          <w:sz w:val="24"/>
          <w:szCs w:val="24"/>
        </w:rPr>
        <w:t>.</w:t>
      </w:r>
      <w:r w:rsidR="00360817" w:rsidRPr="00D45914">
        <w:rPr>
          <w:rFonts w:ascii="Times New Roman" w:hAnsi="Times New Roman" w:cs="Times New Roman"/>
          <w:color w:val="4472C4" w:themeColor="accent1"/>
          <w:sz w:val="24"/>
          <w:szCs w:val="24"/>
        </w:rPr>
        <w:br/>
      </w:r>
    </w:p>
    <w:p w14:paraId="2AD80A57" w14:textId="77777777" w:rsidR="000750F9" w:rsidRPr="00D45914" w:rsidRDefault="000750F9" w:rsidP="000750F9">
      <w:pPr>
        <w:pStyle w:val="PlainText"/>
        <w:rPr>
          <w:rFonts w:ascii="Times New Roman" w:hAnsi="Times New Roman" w:cs="Times New Roman"/>
          <w:sz w:val="24"/>
          <w:szCs w:val="24"/>
        </w:rPr>
      </w:pPr>
      <w:r w:rsidRPr="00D45914">
        <w:rPr>
          <w:rFonts w:ascii="Times New Roman" w:hAnsi="Times New Roman" w:cs="Times New Roman"/>
          <w:sz w:val="24"/>
          <w:szCs w:val="24"/>
        </w:rPr>
        <w:t xml:space="preserve">In the same page, line 5, “Among subgroups, influenza vaccine uptake, A1C testing, and dental visits tended to improve.”: adding a word "all" or "most" might be more accurate. </w:t>
      </w:r>
    </w:p>
    <w:p w14:paraId="3D117124" w14:textId="3346DE3E" w:rsidR="000750F9" w:rsidRPr="00D45914" w:rsidRDefault="00FA5F7E"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We made the c</w:t>
      </w:r>
      <w:r w:rsidR="002E2DCF" w:rsidRPr="00D45914">
        <w:rPr>
          <w:rFonts w:ascii="Times New Roman" w:hAnsi="Times New Roman" w:cs="Times New Roman"/>
          <w:color w:val="4472C4" w:themeColor="accent1"/>
          <w:sz w:val="24"/>
          <w:szCs w:val="24"/>
        </w:rPr>
        <w:t>hange</w:t>
      </w:r>
      <w:r w:rsidRPr="00D45914">
        <w:rPr>
          <w:rFonts w:ascii="Times New Roman" w:hAnsi="Times New Roman" w:cs="Times New Roman"/>
          <w:color w:val="4472C4" w:themeColor="accent1"/>
          <w:sz w:val="24"/>
          <w:szCs w:val="24"/>
        </w:rPr>
        <w:t xml:space="preserve"> </w:t>
      </w:r>
      <w:r w:rsidR="002E2DCF" w:rsidRPr="00D45914">
        <w:rPr>
          <w:rFonts w:ascii="Times New Roman" w:hAnsi="Times New Roman" w:cs="Times New Roman"/>
          <w:color w:val="4472C4" w:themeColor="accent1"/>
          <w:sz w:val="24"/>
          <w:szCs w:val="24"/>
        </w:rPr>
        <w:t>as suggested</w:t>
      </w:r>
      <w:r w:rsidRPr="00D45914">
        <w:rPr>
          <w:rFonts w:ascii="Times New Roman" w:hAnsi="Times New Roman" w:cs="Times New Roman"/>
          <w:color w:val="4472C4" w:themeColor="accent1"/>
          <w:sz w:val="24"/>
          <w:szCs w:val="24"/>
        </w:rPr>
        <w:t>.</w:t>
      </w:r>
      <w:r w:rsidR="00360817" w:rsidRPr="00D45914">
        <w:rPr>
          <w:rFonts w:ascii="Times New Roman" w:hAnsi="Times New Roman" w:cs="Times New Roman"/>
          <w:color w:val="4472C4" w:themeColor="accent1"/>
          <w:sz w:val="24"/>
          <w:szCs w:val="24"/>
        </w:rPr>
        <w:br/>
      </w:r>
    </w:p>
    <w:p w14:paraId="612E3B22" w14:textId="77777777" w:rsidR="000750F9" w:rsidRPr="00D45914" w:rsidRDefault="000750F9" w:rsidP="000750F9">
      <w:pPr>
        <w:pStyle w:val="PlainText"/>
        <w:rPr>
          <w:rFonts w:ascii="Times New Roman" w:hAnsi="Times New Roman" w:cs="Times New Roman"/>
          <w:sz w:val="24"/>
          <w:szCs w:val="24"/>
        </w:rPr>
      </w:pPr>
      <w:r w:rsidRPr="00D45914">
        <w:rPr>
          <w:rFonts w:ascii="Times New Roman" w:hAnsi="Times New Roman" w:cs="Times New Roman"/>
          <w:sz w:val="24"/>
          <w:szCs w:val="24"/>
        </w:rPr>
        <w:t xml:space="preserve">In the same paragraph, “While the passing of the ACA led to an increase in the number of adults with diagnosed and undiagnosed diabetes who have health insurance, and an increase in their use of health care services”: the six preventive health care services are also health care services. Suggest adding the types of health care services studies in the literature to be more specific. </w:t>
      </w:r>
    </w:p>
    <w:p w14:paraId="459F6503" w14:textId="5273B78D" w:rsidR="000750F9" w:rsidRPr="00D45914" w:rsidRDefault="00FA5F7E" w:rsidP="00D45914">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We revised th</w:t>
      </w:r>
      <w:r w:rsidR="00D45914">
        <w:rPr>
          <w:rFonts w:ascii="Times New Roman" w:hAnsi="Times New Roman" w:cs="Times New Roman"/>
          <w:color w:val="4472C4" w:themeColor="accent1"/>
          <w:sz w:val="24"/>
          <w:szCs w:val="24"/>
        </w:rPr>
        <w:t>is sentence on page 12 to better reflect our meaning: “</w:t>
      </w:r>
      <w:r w:rsidR="00D45914">
        <w:t xml:space="preserve">While the passing of the ACA led to an increase in the number of adults with diagnosed and undiagnosed diabetes who have health insurance, </w:t>
      </w:r>
      <w:r w:rsidR="00D45914" w:rsidRPr="00D45914">
        <w:rPr>
          <w:u w:val="single"/>
        </w:rPr>
        <w:t>and an increase in their access to health care</w:t>
      </w:r>
      <w:r w:rsidR="00D45914">
        <w:t xml:space="preserve"> (25,26), detecting corresponding increases in the receipt of preventive care has proved more elusive.</w:t>
      </w:r>
      <w:r w:rsidR="00D45914">
        <w:t>”</w:t>
      </w:r>
      <w:r w:rsidR="00360817" w:rsidRPr="00D45914">
        <w:rPr>
          <w:rFonts w:ascii="Times New Roman" w:hAnsi="Times New Roman" w:cs="Times New Roman"/>
          <w:color w:val="4472C4" w:themeColor="accent1"/>
          <w:sz w:val="24"/>
          <w:szCs w:val="24"/>
        </w:rPr>
        <w:br/>
      </w:r>
    </w:p>
    <w:p w14:paraId="678D77D0" w14:textId="7EA3A649" w:rsidR="002432B5" w:rsidRPr="00D45914" w:rsidRDefault="000750F9"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sz w:val="24"/>
          <w:szCs w:val="24"/>
        </w:rPr>
        <w:t xml:space="preserve">In the same paragraph, “This percentage grew to 8.2% in 2020 during the onset of the COVID-19 pandemic.”: 2020 data is an outlier. Unless the authors want to show how pandemic interrupted receiving the preventive care services, the authors may not want to use this data point to show the trend. </w:t>
      </w:r>
      <w:r w:rsidR="003B1488" w:rsidRPr="00D45914">
        <w:rPr>
          <w:rFonts w:ascii="Times New Roman" w:hAnsi="Times New Roman" w:cs="Times New Roman"/>
          <w:sz w:val="24"/>
          <w:szCs w:val="24"/>
        </w:rPr>
        <w:br/>
      </w:r>
      <w:r w:rsidR="002432B5" w:rsidRPr="00D45914">
        <w:rPr>
          <w:rFonts w:ascii="Times New Roman" w:hAnsi="Times New Roman" w:cs="Times New Roman"/>
          <w:color w:val="4472C4" w:themeColor="accent1"/>
          <w:sz w:val="24"/>
          <w:szCs w:val="24"/>
        </w:rPr>
        <w:t>We agree that 2020 is an outlier. As mentioned earlier, we included data from 2020 to show how the onset of the pandemic impacted the reported receipt of preventive services. This data point serves as a comparison to the earlier trend and not as part of the trend. We revised</w:t>
      </w:r>
      <w:r w:rsidR="003B1488" w:rsidRPr="00D45914">
        <w:rPr>
          <w:rFonts w:ascii="Times New Roman" w:hAnsi="Times New Roman" w:cs="Times New Roman"/>
          <w:color w:val="4472C4" w:themeColor="accent1"/>
          <w:sz w:val="24"/>
          <w:szCs w:val="24"/>
        </w:rPr>
        <w:t xml:space="preserve"> </w:t>
      </w:r>
      <w:r w:rsidR="002432B5" w:rsidRPr="00D45914">
        <w:rPr>
          <w:rFonts w:ascii="Times New Roman" w:hAnsi="Times New Roman" w:cs="Times New Roman"/>
          <w:color w:val="4472C4" w:themeColor="accent1"/>
          <w:sz w:val="24"/>
          <w:szCs w:val="24"/>
        </w:rPr>
        <w:t>the text</w:t>
      </w:r>
      <w:r w:rsidR="00D45914">
        <w:rPr>
          <w:rFonts w:ascii="Times New Roman" w:hAnsi="Times New Roman" w:cs="Times New Roman"/>
          <w:color w:val="4472C4" w:themeColor="accent1"/>
          <w:sz w:val="24"/>
          <w:szCs w:val="24"/>
        </w:rPr>
        <w:t xml:space="preserve"> on page 12 L220</w:t>
      </w:r>
      <w:r w:rsidR="002432B5" w:rsidRPr="00D45914">
        <w:rPr>
          <w:rFonts w:ascii="Times New Roman" w:hAnsi="Times New Roman" w:cs="Times New Roman"/>
          <w:color w:val="4472C4" w:themeColor="accent1"/>
          <w:sz w:val="24"/>
          <w:szCs w:val="24"/>
        </w:rPr>
        <w:t xml:space="preserve"> as follows:</w:t>
      </w:r>
    </w:p>
    <w:p w14:paraId="10939E3B" w14:textId="77777777" w:rsidR="002432B5" w:rsidRPr="00D45914" w:rsidRDefault="002432B5" w:rsidP="000750F9">
      <w:pPr>
        <w:pStyle w:val="PlainText"/>
        <w:rPr>
          <w:rFonts w:ascii="Times New Roman" w:hAnsi="Times New Roman" w:cs="Times New Roman"/>
          <w:color w:val="4472C4" w:themeColor="accent1"/>
          <w:sz w:val="24"/>
          <w:szCs w:val="24"/>
        </w:rPr>
      </w:pPr>
    </w:p>
    <w:p w14:paraId="0EF2FFE1" w14:textId="1A8B9590" w:rsidR="000750F9" w:rsidRPr="00D45914" w:rsidRDefault="002432B5"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“As of 2019, 6.1% of adults with diabetes had not received any of the six preventive services, and this percentage was</w:t>
      </w:r>
      <w:r w:rsidRPr="00D45914">
        <w:rPr>
          <w:rFonts w:ascii="Times New Roman" w:hAnsi="Times New Roman" w:cs="Times New Roman"/>
          <w:color w:val="FF0000"/>
          <w:sz w:val="24"/>
          <w:szCs w:val="24"/>
        </w:rPr>
        <w:t xml:space="preserve"> </w:t>
      </w:r>
      <w:r w:rsidRPr="00D45914">
        <w:rPr>
          <w:rFonts w:ascii="Times New Roman" w:hAnsi="Times New Roman" w:cs="Times New Roman"/>
          <w:color w:val="4472C4" w:themeColor="accent1"/>
          <w:sz w:val="24"/>
          <w:szCs w:val="24"/>
        </w:rPr>
        <w:t xml:space="preserve">8.2% in 2020 during the onset of the COVID-19 pandemic. </w:t>
      </w:r>
      <w:bookmarkStart w:id="21" w:name="_Hlk142996979"/>
      <w:r w:rsidRPr="00D45914">
        <w:rPr>
          <w:rFonts w:ascii="Times New Roman" w:hAnsi="Times New Roman" w:cs="Times New Roman"/>
          <w:color w:val="4472C4" w:themeColor="accent1"/>
          <w:sz w:val="24"/>
          <w:szCs w:val="24"/>
        </w:rPr>
        <w:t>It will be important to continue monitoring trends beyond 2020 to understand the extent to which the pandemic interrupted receipt of preventive care services.</w:t>
      </w:r>
      <w:bookmarkEnd w:id="21"/>
      <w:r w:rsidRPr="00D45914">
        <w:rPr>
          <w:rFonts w:ascii="Times New Roman" w:hAnsi="Times New Roman" w:cs="Times New Roman"/>
          <w:color w:val="4472C4" w:themeColor="accent1"/>
          <w:sz w:val="24"/>
          <w:szCs w:val="24"/>
        </w:rPr>
        <w:t>”</w:t>
      </w:r>
      <w:r w:rsidR="00360817" w:rsidRPr="00D45914">
        <w:rPr>
          <w:rFonts w:ascii="Times New Roman" w:hAnsi="Times New Roman" w:cs="Times New Roman"/>
          <w:color w:val="4472C4" w:themeColor="accent1"/>
          <w:sz w:val="24"/>
          <w:szCs w:val="24"/>
        </w:rPr>
        <w:br/>
      </w:r>
    </w:p>
    <w:p w14:paraId="1B4F21C6" w14:textId="77777777" w:rsidR="000750F9" w:rsidRPr="00D45914" w:rsidRDefault="000750F9" w:rsidP="000750F9">
      <w:pPr>
        <w:pStyle w:val="PlainText"/>
        <w:rPr>
          <w:rFonts w:ascii="Times New Roman" w:hAnsi="Times New Roman" w:cs="Times New Roman"/>
          <w:sz w:val="24"/>
          <w:szCs w:val="24"/>
        </w:rPr>
      </w:pPr>
      <w:r w:rsidRPr="00D45914">
        <w:rPr>
          <w:rFonts w:ascii="Times New Roman" w:hAnsi="Times New Roman" w:cs="Times New Roman"/>
          <w:sz w:val="24"/>
          <w:szCs w:val="24"/>
        </w:rPr>
        <w:t>12.</w:t>
      </w:r>
      <w:r w:rsidRPr="00D45914">
        <w:rPr>
          <w:rFonts w:ascii="Times New Roman" w:hAnsi="Times New Roman" w:cs="Times New Roman"/>
          <w:sz w:val="24"/>
          <w:szCs w:val="24"/>
        </w:rPr>
        <w:tab/>
        <w:t xml:space="preserve">Second paragraph under “Discussion”: the authors cited findings from NHANES data for 2005–2018 as well as BRFSS for 2004–2014. It </w:t>
      </w:r>
      <w:commentRangeStart w:id="22"/>
      <w:commentRangeStart w:id="23"/>
      <w:r w:rsidRPr="00D45914">
        <w:rPr>
          <w:rFonts w:ascii="Times New Roman" w:hAnsi="Times New Roman" w:cs="Times New Roman"/>
          <w:sz w:val="24"/>
          <w:szCs w:val="24"/>
        </w:rPr>
        <w:t xml:space="preserve">seems contradicting </w:t>
      </w:r>
      <w:commentRangeEnd w:id="22"/>
      <w:r w:rsidR="006126E7" w:rsidRPr="00D45914">
        <w:rPr>
          <w:rStyle w:val="CommentReference"/>
          <w:rFonts w:ascii="Times New Roman" w:hAnsi="Times New Roman" w:cs="Times New Roman"/>
          <w:sz w:val="24"/>
          <w:szCs w:val="24"/>
        </w:rPr>
        <w:commentReference w:id="22"/>
      </w:r>
      <w:commentRangeEnd w:id="23"/>
      <w:r w:rsidR="00396B66">
        <w:rPr>
          <w:rStyle w:val="CommentReference"/>
          <w:rFonts w:asciiTheme="minorHAnsi" w:hAnsiTheme="minorHAnsi"/>
        </w:rPr>
        <w:commentReference w:id="23"/>
      </w:r>
      <w:r w:rsidRPr="00D45914">
        <w:rPr>
          <w:rFonts w:ascii="Times New Roman" w:hAnsi="Times New Roman" w:cs="Times New Roman"/>
          <w:sz w:val="24"/>
          <w:szCs w:val="24"/>
        </w:rPr>
        <w:t xml:space="preserve">with the description in the “background”, “Other studies have reported on trends in receipt of some preventive services in the 2000s using data from various surveys, such as the Behavioral Risk Factor Surveillance System (BRFSS) and the National Health and Nutrition Examination Survey (NHANES).” </w:t>
      </w:r>
    </w:p>
    <w:p w14:paraId="6808ABE4" w14:textId="30ABF84D" w:rsidR="006126E7" w:rsidRPr="00D45914" w:rsidRDefault="006C2BEC" w:rsidP="006126E7">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In the introduction</w:t>
      </w:r>
      <w:r w:rsidR="006126E7" w:rsidRPr="00D45914">
        <w:rPr>
          <w:rFonts w:ascii="Times New Roman" w:hAnsi="Times New Roman" w:cs="Times New Roman"/>
          <w:color w:val="4472C4" w:themeColor="accent1"/>
          <w:sz w:val="24"/>
          <w:szCs w:val="24"/>
        </w:rPr>
        <w:t>,</w:t>
      </w:r>
      <w:r w:rsidRPr="00D45914">
        <w:rPr>
          <w:rFonts w:ascii="Times New Roman" w:hAnsi="Times New Roman" w:cs="Times New Roman"/>
          <w:color w:val="4472C4" w:themeColor="accent1"/>
          <w:sz w:val="24"/>
          <w:szCs w:val="24"/>
        </w:rPr>
        <w:t xml:space="preserve"> we highlight that other studies have reported on trends over simila</w:t>
      </w:r>
      <w:r w:rsidR="00EA0005" w:rsidRPr="00D45914">
        <w:rPr>
          <w:rFonts w:ascii="Times New Roman" w:hAnsi="Times New Roman" w:cs="Times New Roman"/>
          <w:color w:val="4472C4" w:themeColor="accent1"/>
          <w:sz w:val="24"/>
          <w:szCs w:val="24"/>
        </w:rPr>
        <w:t xml:space="preserve">r time periods for some </w:t>
      </w:r>
      <w:r w:rsidR="001D4FA8" w:rsidRPr="00D45914">
        <w:rPr>
          <w:rFonts w:ascii="Times New Roman" w:hAnsi="Times New Roman" w:cs="Times New Roman"/>
          <w:color w:val="4472C4" w:themeColor="accent1"/>
          <w:sz w:val="24"/>
          <w:szCs w:val="24"/>
        </w:rPr>
        <w:t xml:space="preserve">preventive care </w:t>
      </w:r>
      <w:r w:rsidR="00EA0005" w:rsidRPr="00D45914">
        <w:rPr>
          <w:rFonts w:ascii="Times New Roman" w:hAnsi="Times New Roman" w:cs="Times New Roman"/>
          <w:color w:val="4472C4" w:themeColor="accent1"/>
          <w:sz w:val="24"/>
          <w:szCs w:val="24"/>
        </w:rPr>
        <w:t xml:space="preserve">practices, but </w:t>
      </w:r>
      <w:r w:rsidR="006126E7" w:rsidRPr="00D45914">
        <w:rPr>
          <w:rFonts w:ascii="Times New Roman" w:hAnsi="Times New Roman" w:cs="Times New Roman"/>
          <w:color w:val="4472C4" w:themeColor="accent1"/>
          <w:sz w:val="24"/>
          <w:szCs w:val="24"/>
        </w:rPr>
        <w:t xml:space="preserve">we clarify that </w:t>
      </w:r>
      <w:r w:rsidR="00EA0005" w:rsidRPr="00D45914">
        <w:rPr>
          <w:rFonts w:ascii="Times New Roman" w:hAnsi="Times New Roman" w:cs="Times New Roman"/>
          <w:color w:val="4472C4" w:themeColor="accent1"/>
          <w:sz w:val="24"/>
          <w:szCs w:val="24"/>
        </w:rPr>
        <w:t xml:space="preserve">our study </w:t>
      </w:r>
      <w:r w:rsidR="006126E7" w:rsidRPr="00D45914">
        <w:rPr>
          <w:rFonts w:ascii="Times New Roman" w:hAnsi="Times New Roman" w:cs="Times New Roman"/>
          <w:color w:val="4472C4" w:themeColor="accent1"/>
          <w:sz w:val="24"/>
          <w:szCs w:val="24"/>
        </w:rPr>
        <w:t>using</w:t>
      </w:r>
      <w:r w:rsidR="00AF628B" w:rsidRPr="00D45914">
        <w:rPr>
          <w:rFonts w:ascii="Times New Roman" w:hAnsi="Times New Roman" w:cs="Times New Roman"/>
          <w:color w:val="4472C4" w:themeColor="accent1"/>
          <w:sz w:val="24"/>
          <w:szCs w:val="24"/>
        </w:rPr>
        <w:t xml:space="preserve"> MEPS data </w:t>
      </w:r>
      <w:r w:rsidR="006126E7" w:rsidRPr="00D45914">
        <w:rPr>
          <w:rFonts w:ascii="Times New Roman" w:hAnsi="Times New Roman" w:cs="Times New Roman"/>
          <w:color w:val="4472C4" w:themeColor="accent1"/>
          <w:sz w:val="24"/>
          <w:szCs w:val="24"/>
        </w:rPr>
        <w:t>has</w:t>
      </w:r>
      <w:r w:rsidR="00AF628B" w:rsidRPr="00D45914">
        <w:rPr>
          <w:rFonts w:ascii="Times New Roman" w:hAnsi="Times New Roman" w:cs="Times New Roman"/>
          <w:color w:val="4472C4" w:themeColor="accent1"/>
          <w:sz w:val="24"/>
          <w:szCs w:val="24"/>
        </w:rPr>
        <w:t xml:space="preserve"> </w:t>
      </w:r>
      <w:r w:rsidR="00AF628B" w:rsidRPr="00D45914">
        <w:rPr>
          <w:rFonts w:ascii="Times New Roman" w:hAnsi="Times New Roman" w:cs="Times New Roman"/>
          <w:color w:val="4472C4" w:themeColor="accent1"/>
          <w:sz w:val="24"/>
          <w:szCs w:val="24"/>
        </w:rPr>
        <w:lastRenderedPageBreak/>
        <w:t>certain advantages</w:t>
      </w:r>
      <w:r w:rsidR="006126E7" w:rsidRPr="00D45914">
        <w:rPr>
          <w:rFonts w:ascii="Times New Roman" w:hAnsi="Times New Roman" w:cs="Times New Roman"/>
          <w:color w:val="4472C4" w:themeColor="accent1"/>
          <w:sz w:val="24"/>
          <w:szCs w:val="24"/>
        </w:rPr>
        <w:t xml:space="preserve">, which are reflected on page </w:t>
      </w:r>
      <w:r w:rsidR="00396B66">
        <w:rPr>
          <w:rFonts w:ascii="Times New Roman" w:hAnsi="Times New Roman" w:cs="Times New Roman"/>
          <w:color w:val="4472C4" w:themeColor="accent1"/>
          <w:sz w:val="24"/>
          <w:szCs w:val="24"/>
        </w:rPr>
        <w:t>5 L62</w:t>
      </w:r>
      <w:proofErr w:type="gramStart"/>
      <w:r w:rsidR="006126E7" w:rsidRPr="00D45914">
        <w:rPr>
          <w:rFonts w:ascii="Times New Roman" w:hAnsi="Times New Roman" w:cs="Times New Roman"/>
          <w:color w:val="4472C4" w:themeColor="accent1"/>
          <w:sz w:val="24"/>
          <w:szCs w:val="24"/>
        </w:rPr>
        <w:t>:  “</w:t>
      </w:r>
      <w:proofErr w:type="gramEnd"/>
      <w:r w:rsidR="006126E7" w:rsidRPr="00D45914">
        <w:rPr>
          <w:rFonts w:ascii="Times New Roman" w:hAnsi="Times New Roman" w:cs="Times New Roman"/>
          <w:color w:val="4472C4" w:themeColor="accent1"/>
          <w:sz w:val="24"/>
          <w:szCs w:val="24"/>
        </w:rPr>
        <w:t>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w:t>
      </w:r>
    </w:p>
    <w:p w14:paraId="33C16E7A" w14:textId="77777777" w:rsidR="00716C74" w:rsidRPr="00D45914" w:rsidRDefault="00716C74" w:rsidP="006126E7">
      <w:pPr>
        <w:pStyle w:val="PlainText"/>
        <w:rPr>
          <w:rFonts w:ascii="Times New Roman" w:hAnsi="Times New Roman" w:cs="Times New Roman"/>
          <w:color w:val="4472C4" w:themeColor="accent1"/>
          <w:sz w:val="24"/>
          <w:szCs w:val="24"/>
        </w:rPr>
      </w:pPr>
    </w:p>
    <w:p w14:paraId="45CF63E6" w14:textId="6F042241" w:rsidR="000750F9" w:rsidRPr="00396B66" w:rsidRDefault="00AB07F3"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 xml:space="preserve">In the discussion we then compare our results to </w:t>
      </w:r>
      <w:r w:rsidR="00396B66">
        <w:rPr>
          <w:rFonts w:ascii="Times New Roman" w:hAnsi="Times New Roman" w:cs="Times New Roman"/>
          <w:color w:val="4472C4" w:themeColor="accent1"/>
          <w:sz w:val="24"/>
          <w:szCs w:val="24"/>
        </w:rPr>
        <w:t>those studies cited in the introduction.</w:t>
      </w:r>
      <w:r w:rsidR="00360817" w:rsidRPr="00396B66">
        <w:rPr>
          <w:rFonts w:ascii="Times New Roman" w:hAnsi="Times New Roman" w:cs="Times New Roman"/>
          <w:color w:val="4472C4" w:themeColor="accent1"/>
          <w:sz w:val="24"/>
          <w:szCs w:val="24"/>
        </w:rPr>
        <w:br/>
      </w:r>
    </w:p>
    <w:p w14:paraId="2ABAD92D" w14:textId="7685FB56" w:rsidR="00604B1F" w:rsidRPr="00396B66" w:rsidRDefault="000750F9" w:rsidP="006576A4">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t>In the same paragraph, “Future research may wish to examine those adults with diabetes who reported receiving none of the six preventive care services, and factors contributing to this lack of care.”: suggest adding literature on the risk of not receiving the six preventive care services at all: worse diabetes control, more complications? Both in the introduction and/or the discussion parts.</w:t>
      </w:r>
      <w:r w:rsidR="00E237FD" w:rsidRPr="00396B66">
        <w:rPr>
          <w:rFonts w:ascii="Times New Roman" w:hAnsi="Times New Roman" w:cs="Times New Roman"/>
          <w:sz w:val="24"/>
          <w:szCs w:val="24"/>
        </w:rPr>
        <w:br/>
      </w:r>
      <w:r w:rsidR="00E237FD" w:rsidRPr="00396B66">
        <w:rPr>
          <w:rFonts w:ascii="Times New Roman" w:hAnsi="Times New Roman" w:cs="Times New Roman"/>
          <w:color w:val="4472C4" w:themeColor="accent1"/>
          <w:sz w:val="24"/>
          <w:szCs w:val="24"/>
        </w:rPr>
        <w:t>We added text</w:t>
      </w:r>
      <w:r w:rsidR="00BC2472" w:rsidRPr="00396B66">
        <w:rPr>
          <w:rFonts w:ascii="Times New Roman" w:hAnsi="Times New Roman" w:cs="Times New Roman"/>
          <w:color w:val="4472C4" w:themeColor="accent1"/>
          <w:sz w:val="24"/>
          <w:szCs w:val="24"/>
        </w:rPr>
        <w:t xml:space="preserve"> in the introduction</w:t>
      </w:r>
      <w:r w:rsidR="00396B66">
        <w:rPr>
          <w:rFonts w:ascii="Times New Roman" w:hAnsi="Times New Roman" w:cs="Times New Roman"/>
          <w:color w:val="4472C4" w:themeColor="accent1"/>
          <w:sz w:val="24"/>
          <w:szCs w:val="24"/>
        </w:rPr>
        <w:t xml:space="preserve"> on page 5 L58</w:t>
      </w:r>
      <w:r w:rsidR="00E237FD" w:rsidRPr="00396B66">
        <w:rPr>
          <w:rFonts w:ascii="Times New Roman" w:hAnsi="Times New Roman" w:cs="Times New Roman"/>
          <w:color w:val="4472C4" w:themeColor="accent1"/>
          <w:sz w:val="24"/>
          <w:szCs w:val="24"/>
        </w:rPr>
        <w:t xml:space="preserve"> briefly addressing </w:t>
      </w:r>
      <w:r w:rsidR="00BC2472" w:rsidRPr="00396B66">
        <w:rPr>
          <w:rFonts w:ascii="Times New Roman" w:hAnsi="Times New Roman" w:cs="Times New Roman"/>
          <w:color w:val="4472C4" w:themeColor="accent1"/>
          <w:sz w:val="24"/>
          <w:szCs w:val="24"/>
        </w:rPr>
        <w:t>the role of preventive services in reducing complications and identifying what some of those complications are.</w:t>
      </w:r>
    </w:p>
    <w:p w14:paraId="0B679814" w14:textId="1069DAD4" w:rsidR="006576A4" w:rsidRPr="00396B66" w:rsidRDefault="00604B1F" w:rsidP="006576A4">
      <w:pPr>
        <w:pStyle w:val="PlainText"/>
        <w:rPr>
          <w:rFonts w:ascii="Times New Roman" w:hAnsi="Times New Roman" w:cs="Times New Roman"/>
          <w:color w:val="4472C4" w:themeColor="accent1"/>
          <w:sz w:val="24"/>
          <w:szCs w:val="24"/>
        </w:rPr>
      </w:pPr>
      <w:r w:rsidRPr="00396B66">
        <w:rPr>
          <w:rFonts w:ascii="Times New Roman" w:hAnsi="Times New Roman" w:cs="Times New Roman"/>
          <w:color w:val="4472C4" w:themeColor="accent1"/>
          <w:sz w:val="24"/>
          <w:szCs w:val="24"/>
        </w:rPr>
        <w:t>“Complications of diabetes include both microvascular (retinopathy, neuropathy, and diabetic nephropathy) and macrovascular complications (coronary artery disease, peripheral arterial disease, and stroke) (7). Access to preventive services to control glycemia, lipids, and blood pressure and the early identification of diabetic retinopathy and foot lesions is important to minimize diabetes-related complications and reduce rates of hospitalization (8,9)”</w:t>
      </w:r>
      <w:r w:rsidR="00AB07F3" w:rsidRPr="00396B66">
        <w:rPr>
          <w:rFonts w:ascii="Times New Roman" w:hAnsi="Times New Roman" w:cs="Times New Roman"/>
          <w:color w:val="4472C4" w:themeColor="accent1"/>
          <w:sz w:val="24"/>
          <w:szCs w:val="24"/>
        </w:rPr>
        <w:br/>
      </w:r>
    </w:p>
    <w:p w14:paraId="40384685" w14:textId="2041FEF9" w:rsidR="000750F9" w:rsidRPr="00396B66" w:rsidRDefault="000750F9" w:rsidP="000750F9">
      <w:pPr>
        <w:pStyle w:val="PlainText"/>
        <w:rPr>
          <w:rFonts w:ascii="Times New Roman" w:hAnsi="Times New Roman" w:cs="Times New Roman"/>
          <w:sz w:val="24"/>
          <w:szCs w:val="24"/>
        </w:rPr>
      </w:pPr>
    </w:p>
    <w:p w14:paraId="49F63F99" w14:textId="37AAC382" w:rsidR="000750F9" w:rsidRPr="00396B66" w:rsidRDefault="000750F9"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t>13.</w:t>
      </w:r>
      <w:r w:rsidRPr="00396B66">
        <w:rPr>
          <w:rFonts w:ascii="Times New Roman" w:hAnsi="Times New Roman" w:cs="Times New Roman"/>
          <w:sz w:val="24"/>
          <w:szCs w:val="24"/>
        </w:rPr>
        <w:tab/>
        <w:t xml:space="preserve">On page 12, second paragraph, first sentence, “A1C </w:t>
      </w:r>
      <w:proofErr w:type="gramStart"/>
      <w:r w:rsidRPr="00396B66">
        <w:rPr>
          <w:rFonts w:ascii="Times New Roman" w:hAnsi="Times New Roman" w:cs="Times New Roman"/>
          <w:sz w:val="24"/>
          <w:szCs w:val="24"/>
        </w:rPr>
        <w:t>testing</w:t>
      </w:r>
      <w:proofErr w:type="gramEnd"/>
      <w:r w:rsidRPr="00396B66">
        <w:rPr>
          <w:rFonts w:ascii="Times New Roman" w:hAnsi="Times New Roman" w:cs="Times New Roman"/>
          <w:sz w:val="24"/>
          <w:szCs w:val="24"/>
        </w:rPr>
        <w:t xml:space="preserve"> and influenza vaccinations were the only two preventive services that showed increases either among the overall population or various subgroups”: seems inconsistent with the abstract. In the abstract, the authors also mentioned dental care was increasing. In the same paragraph, “These services can be administered at the point-of-care during regular physician visits, whereas a dilated eye exam or dental visit require separate appointments.”: seem contradicting with the abstract, where it said dental care increased overall and only decline in unsured. </w:t>
      </w:r>
      <w:r w:rsidR="0089683D" w:rsidRPr="00396B66">
        <w:rPr>
          <w:rFonts w:ascii="Times New Roman" w:hAnsi="Times New Roman" w:cs="Times New Roman"/>
          <w:sz w:val="24"/>
          <w:szCs w:val="24"/>
        </w:rPr>
        <w:br/>
      </w:r>
      <w:r w:rsidR="00816F5F" w:rsidRPr="00396B66">
        <w:rPr>
          <w:rFonts w:ascii="Times New Roman" w:hAnsi="Times New Roman" w:cs="Times New Roman"/>
          <w:color w:val="4472C4" w:themeColor="accent1"/>
          <w:sz w:val="24"/>
          <w:szCs w:val="24"/>
        </w:rPr>
        <w:t>Dental care did not increase overall,</w:t>
      </w:r>
      <w:r w:rsidR="00741AE3" w:rsidRPr="00396B66">
        <w:rPr>
          <w:rFonts w:ascii="Times New Roman" w:hAnsi="Times New Roman" w:cs="Times New Roman"/>
          <w:color w:val="4472C4" w:themeColor="accent1"/>
          <w:sz w:val="24"/>
          <w:szCs w:val="24"/>
        </w:rPr>
        <w:t xml:space="preserve"> but it did increase in some subgroups</w:t>
      </w:r>
      <w:r w:rsidR="00627286" w:rsidRPr="00396B66">
        <w:rPr>
          <w:rFonts w:ascii="Times New Roman" w:hAnsi="Times New Roman" w:cs="Times New Roman"/>
          <w:color w:val="4472C4" w:themeColor="accent1"/>
          <w:sz w:val="24"/>
          <w:szCs w:val="24"/>
        </w:rPr>
        <w:t xml:space="preserve"> (65-74</w:t>
      </w:r>
      <w:r w:rsidR="00D76013" w:rsidRPr="00396B66">
        <w:rPr>
          <w:rFonts w:ascii="Times New Roman" w:hAnsi="Times New Roman" w:cs="Times New Roman"/>
          <w:color w:val="4472C4" w:themeColor="accent1"/>
          <w:sz w:val="24"/>
          <w:szCs w:val="24"/>
        </w:rPr>
        <w:t xml:space="preserve"> and 75+ year age groups</w:t>
      </w:r>
      <w:r w:rsidR="00216B0E" w:rsidRPr="00396B66">
        <w:rPr>
          <w:rFonts w:ascii="Times New Roman" w:hAnsi="Times New Roman" w:cs="Times New Roman"/>
          <w:color w:val="4472C4" w:themeColor="accent1"/>
          <w:sz w:val="24"/>
          <w:szCs w:val="24"/>
        </w:rPr>
        <w:t xml:space="preserve"> and non-Hispanic Whites)</w:t>
      </w:r>
      <w:r w:rsidR="00741AE3" w:rsidRPr="00396B66">
        <w:rPr>
          <w:rFonts w:ascii="Times New Roman" w:hAnsi="Times New Roman" w:cs="Times New Roman"/>
          <w:color w:val="4472C4" w:themeColor="accent1"/>
          <w:sz w:val="24"/>
          <w:szCs w:val="24"/>
        </w:rPr>
        <w:t>. The abstract has been changed to make this clear</w:t>
      </w:r>
      <w:r w:rsidR="003A3FCB" w:rsidRPr="00396B66">
        <w:rPr>
          <w:rFonts w:ascii="Times New Roman" w:hAnsi="Times New Roman" w:cs="Times New Roman"/>
          <w:color w:val="4472C4" w:themeColor="accent1"/>
          <w:sz w:val="24"/>
          <w:szCs w:val="24"/>
        </w:rPr>
        <w:t>er</w:t>
      </w:r>
      <w:r w:rsidR="00A53D6C" w:rsidRPr="00396B66">
        <w:rPr>
          <w:rFonts w:ascii="Times New Roman" w:hAnsi="Times New Roman" w:cs="Times New Roman"/>
          <w:color w:val="4472C4" w:themeColor="accent1"/>
          <w:sz w:val="24"/>
          <w:szCs w:val="24"/>
        </w:rPr>
        <w:t>:</w:t>
      </w:r>
    </w:p>
    <w:p w14:paraId="3CD8AE72" w14:textId="516A8B41" w:rsidR="00FE418F" w:rsidRPr="00396B66" w:rsidRDefault="00260CF1"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color w:val="4472C4" w:themeColor="accent1"/>
          <w:sz w:val="24"/>
          <w:szCs w:val="24"/>
        </w:rPr>
        <w:t>“</w:t>
      </w:r>
      <w:r w:rsidR="00FE418F" w:rsidRPr="00396B66">
        <w:rPr>
          <w:rFonts w:ascii="Times New Roman" w:hAnsi="Times New Roman" w:cs="Times New Roman"/>
          <w:color w:val="4472C4" w:themeColor="accent1"/>
          <w:sz w:val="24"/>
          <w:szCs w:val="24"/>
        </w:rPr>
        <w:t>Trend analysis of subgroups was heterogeneous: influenza vaccination and A1C testing showed improvements among several subgroups, while cholesterol testing (</w:t>
      </w:r>
      <w:proofErr w:type="gramStart"/>
      <w:r w:rsidR="00FE418F" w:rsidRPr="00396B66">
        <w:rPr>
          <w:rFonts w:ascii="Times New Roman" w:hAnsi="Times New Roman" w:cs="Times New Roman"/>
          <w:color w:val="4472C4" w:themeColor="accent1"/>
          <w:sz w:val="24"/>
          <w:szCs w:val="24"/>
        </w:rPr>
        <w:t>45-64 year</w:t>
      </w:r>
      <w:proofErr w:type="gramEnd"/>
      <w:r w:rsidR="00FE418F" w:rsidRPr="00396B66">
        <w:rPr>
          <w:rFonts w:ascii="Times New Roman" w:hAnsi="Times New Roman" w:cs="Times New Roman"/>
          <w:color w:val="4472C4" w:themeColor="accent1"/>
          <w:sz w:val="24"/>
          <w:szCs w:val="24"/>
        </w:rPr>
        <w:t xml:space="preserve"> age, &lt; high school education, Medicaid insurance) and dental visits (uninsured) declined.</w:t>
      </w:r>
      <w:r w:rsidRPr="00396B66">
        <w:rPr>
          <w:rFonts w:ascii="Times New Roman" w:hAnsi="Times New Roman" w:cs="Times New Roman"/>
          <w:color w:val="4472C4" w:themeColor="accent1"/>
          <w:sz w:val="24"/>
          <w:szCs w:val="24"/>
        </w:rPr>
        <w:t>”</w:t>
      </w:r>
    </w:p>
    <w:p w14:paraId="6E1E9501" w14:textId="036FCBBE" w:rsidR="006576A4" w:rsidRPr="00396B66" w:rsidRDefault="00360817"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color w:val="4472C4" w:themeColor="accent1"/>
          <w:sz w:val="24"/>
          <w:szCs w:val="24"/>
        </w:rPr>
        <w:br/>
      </w:r>
    </w:p>
    <w:p w14:paraId="06F29DE9" w14:textId="7E9EDC1E" w:rsidR="000750F9" w:rsidRPr="00396B66" w:rsidRDefault="000750F9"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t>14.</w:t>
      </w:r>
      <w:r w:rsidRPr="00396B66">
        <w:rPr>
          <w:rFonts w:ascii="Times New Roman" w:hAnsi="Times New Roman" w:cs="Times New Roman"/>
          <w:sz w:val="24"/>
          <w:szCs w:val="24"/>
        </w:rPr>
        <w:tab/>
        <w:t>On page 13, first paragraph, the second sentence to the last: despite the differences, what were the overarching/consistent conclusions from the studies?</w:t>
      </w:r>
      <w:r w:rsidR="00586D7E" w:rsidRPr="00396B66">
        <w:rPr>
          <w:rFonts w:ascii="Times New Roman" w:hAnsi="Times New Roman" w:cs="Times New Roman"/>
          <w:sz w:val="24"/>
          <w:szCs w:val="24"/>
        </w:rPr>
        <w:br/>
      </w:r>
      <w:r w:rsidR="00586D7E" w:rsidRPr="00396B66">
        <w:rPr>
          <w:rFonts w:ascii="Times New Roman" w:hAnsi="Times New Roman" w:cs="Times New Roman"/>
          <w:color w:val="4472C4" w:themeColor="accent1"/>
          <w:sz w:val="24"/>
          <w:szCs w:val="24"/>
        </w:rPr>
        <w:t>Text was added to highlight consistencies between the cited studies and our own.</w:t>
      </w:r>
    </w:p>
    <w:p w14:paraId="24A0B881" w14:textId="67D28B65" w:rsidR="000750F9" w:rsidRPr="00396B66" w:rsidRDefault="00396B66" w:rsidP="000750F9">
      <w:pPr>
        <w:pStyle w:val="PlainText"/>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Page 14, L257: </w:t>
      </w:r>
      <w:r w:rsidR="0061453F" w:rsidRPr="00396B66">
        <w:rPr>
          <w:rFonts w:ascii="Times New Roman" w:hAnsi="Times New Roman" w:cs="Times New Roman"/>
          <w:color w:val="4472C4" w:themeColor="accent1"/>
          <w:sz w:val="24"/>
          <w:szCs w:val="24"/>
        </w:rPr>
        <w:t>“</w:t>
      </w:r>
      <w:r w:rsidR="00042E08" w:rsidRPr="00396B66">
        <w:rPr>
          <w:rFonts w:ascii="Times New Roman" w:hAnsi="Times New Roman" w:cs="Times New Roman"/>
          <w:color w:val="4472C4" w:themeColor="accent1"/>
          <w:sz w:val="24"/>
          <w:szCs w:val="24"/>
        </w:rPr>
        <w:t>However</w:t>
      </w:r>
      <w:r w:rsidR="0061453F" w:rsidRPr="00396B66">
        <w:rPr>
          <w:rFonts w:ascii="Times New Roman" w:hAnsi="Times New Roman" w:cs="Times New Roman"/>
          <w:color w:val="4472C4" w:themeColor="accent1"/>
          <w:sz w:val="24"/>
          <w:szCs w:val="24"/>
        </w:rPr>
        <w:t>, when evaluated individually, only A1C testing increased, which is similar to our findings.”</w:t>
      </w:r>
      <w:r w:rsidR="0061453F" w:rsidRPr="00396B66">
        <w:rPr>
          <w:rFonts w:ascii="Times New Roman" w:hAnsi="Times New Roman" w:cs="Times New Roman"/>
          <w:color w:val="4472C4" w:themeColor="accent1"/>
          <w:sz w:val="24"/>
          <w:szCs w:val="24"/>
        </w:rPr>
        <w:br/>
      </w:r>
      <w:r w:rsidR="00360817" w:rsidRPr="00396B66">
        <w:rPr>
          <w:rFonts w:ascii="Times New Roman" w:hAnsi="Times New Roman" w:cs="Times New Roman"/>
          <w:color w:val="4472C4" w:themeColor="accent1"/>
          <w:sz w:val="24"/>
          <w:szCs w:val="24"/>
        </w:rPr>
        <w:br/>
      </w:r>
      <w:bookmarkStart w:id="24" w:name="_Hlk141706401"/>
      <w:r>
        <w:rPr>
          <w:rFonts w:ascii="Times New Roman" w:hAnsi="Times New Roman" w:cs="Times New Roman"/>
          <w:color w:val="4472C4" w:themeColor="accent1"/>
          <w:sz w:val="24"/>
          <w:szCs w:val="24"/>
        </w:rPr>
        <w:t xml:space="preserve">Page 14, L267: </w:t>
      </w:r>
      <w:r w:rsidR="002E0B2A" w:rsidRPr="00396B66">
        <w:rPr>
          <w:rFonts w:ascii="Times New Roman" w:hAnsi="Times New Roman" w:cs="Times New Roman"/>
          <w:color w:val="4472C4" w:themeColor="accent1"/>
          <w:sz w:val="24"/>
          <w:szCs w:val="24"/>
        </w:rPr>
        <w:t>“</w:t>
      </w:r>
      <w:r w:rsidR="00274A7C" w:rsidRPr="00396B66">
        <w:rPr>
          <w:rFonts w:ascii="Times New Roman" w:hAnsi="Times New Roman" w:cs="Times New Roman"/>
          <w:color w:val="4472C4" w:themeColor="accent1"/>
          <w:sz w:val="24"/>
          <w:szCs w:val="24"/>
        </w:rPr>
        <w:t>Our finding that A1C testing increased is consistent with what has been reported in other studies.</w:t>
      </w:r>
      <w:bookmarkEnd w:id="24"/>
      <w:r w:rsidR="00274A7C" w:rsidRPr="00396B66">
        <w:rPr>
          <w:rFonts w:ascii="Times New Roman" w:hAnsi="Times New Roman" w:cs="Times New Roman"/>
          <w:color w:val="4472C4" w:themeColor="accent1"/>
          <w:sz w:val="24"/>
          <w:szCs w:val="24"/>
        </w:rPr>
        <w:t xml:space="preserve"> Discrepancies with other survey results may be due to differences in how questions are phrased, differences in the population surveyed, and trend analysis of time periods of different length.</w:t>
      </w:r>
      <w:r w:rsidR="002E0B2A" w:rsidRPr="00396B66">
        <w:rPr>
          <w:rFonts w:ascii="Times New Roman" w:hAnsi="Times New Roman" w:cs="Times New Roman"/>
          <w:color w:val="4472C4" w:themeColor="accent1"/>
          <w:sz w:val="24"/>
          <w:szCs w:val="24"/>
        </w:rPr>
        <w:t>”</w:t>
      </w:r>
    </w:p>
    <w:p w14:paraId="1D753943" w14:textId="77777777" w:rsidR="00274A7C" w:rsidRPr="00396B66" w:rsidRDefault="00274A7C" w:rsidP="000750F9">
      <w:pPr>
        <w:pStyle w:val="PlainText"/>
        <w:rPr>
          <w:rFonts w:ascii="Times New Roman" w:hAnsi="Times New Roman" w:cs="Times New Roman"/>
          <w:color w:val="4472C4" w:themeColor="accent1"/>
          <w:sz w:val="24"/>
          <w:szCs w:val="24"/>
        </w:rPr>
      </w:pPr>
    </w:p>
    <w:p w14:paraId="061CAB74" w14:textId="4CDC9872" w:rsidR="00ED76AB" w:rsidRPr="00396B66" w:rsidRDefault="000750F9"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lastRenderedPageBreak/>
        <w:t>15.</w:t>
      </w:r>
      <w:r w:rsidRPr="00396B66">
        <w:rPr>
          <w:rFonts w:ascii="Times New Roman" w:hAnsi="Times New Roman" w:cs="Times New Roman"/>
          <w:sz w:val="24"/>
          <w:szCs w:val="24"/>
        </w:rPr>
        <w:tab/>
        <w:t>On page 13, under “Limitation”, the last two sentence in the first paragraph, “in 2013, MEPS implemented efforts to improve collection of complete information by using field interviewers, with the goal of improving under reporting. This effort may have improved data quality after 2014 and could have impacted our trend analyses”: the authors mentioned a method change in 2008 thus they choose the study period starting in 2008. Was this 2013 change another method change? If yes, why not limiting the study period to start in 2014?</w:t>
      </w:r>
      <w:r w:rsidR="005C1679" w:rsidRPr="00396B66">
        <w:rPr>
          <w:rFonts w:ascii="Times New Roman" w:hAnsi="Times New Roman" w:cs="Times New Roman"/>
          <w:sz w:val="24"/>
          <w:szCs w:val="24"/>
        </w:rPr>
        <w:t xml:space="preserve"> </w:t>
      </w:r>
      <w:r w:rsidR="005C1679" w:rsidRPr="00396B66">
        <w:rPr>
          <w:rFonts w:ascii="Times New Roman" w:hAnsi="Times New Roman" w:cs="Times New Roman"/>
          <w:sz w:val="24"/>
          <w:szCs w:val="24"/>
        </w:rPr>
        <w:br/>
      </w:r>
      <w:r w:rsidR="00A21411" w:rsidRPr="00396B66">
        <w:rPr>
          <w:rFonts w:ascii="Times New Roman" w:hAnsi="Times New Roman" w:cs="Times New Roman"/>
          <w:color w:val="4472C4" w:themeColor="accent1"/>
          <w:sz w:val="24"/>
          <w:szCs w:val="24"/>
        </w:rPr>
        <w:t xml:space="preserve">On page </w:t>
      </w:r>
      <w:r w:rsidR="00396B66">
        <w:rPr>
          <w:rFonts w:ascii="Times New Roman" w:hAnsi="Times New Roman" w:cs="Times New Roman"/>
          <w:color w:val="4472C4" w:themeColor="accent1"/>
          <w:sz w:val="24"/>
          <w:szCs w:val="24"/>
        </w:rPr>
        <w:t>6 L81</w:t>
      </w:r>
      <w:r w:rsidR="00A21411" w:rsidRPr="00396B66">
        <w:rPr>
          <w:rFonts w:ascii="Times New Roman" w:hAnsi="Times New Roman" w:cs="Times New Roman"/>
          <w:color w:val="4472C4" w:themeColor="accent1"/>
          <w:sz w:val="24"/>
          <w:szCs w:val="24"/>
        </w:rPr>
        <w:t>, w</w:t>
      </w:r>
      <w:r w:rsidR="00B94A34" w:rsidRPr="00396B66">
        <w:rPr>
          <w:rFonts w:ascii="Times New Roman" w:hAnsi="Times New Roman" w:cs="Times New Roman"/>
          <w:color w:val="4472C4" w:themeColor="accent1"/>
          <w:sz w:val="24"/>
          <w:szCs w:val="24"/>
        </w:rPr>
        <w:t xml:space="preserve">e clarified that the changes in 2008 were </w:t>
      </w:r>
      <w:r w:rsidR="00483911" w:rsidRPr="00396B66">
        <w:rPr>
          <w:rFonts w:ascii="Times New Roman" w:hAnsi="Times New Roman" w:cs="Times New Roman"/>
          <w:color w:val="4472C4" w:themeColor="accent1"/>
          <w:sz w:val="24"/>
          <w:szCs w:val="24"/>
        </w:rPr>
        <w:t>related to the questions on the survey and consistency of those questions</w:t>
      </w:r>
      <w:r w:rsidR="00ED76AB" w:rsidRPr="00396B66">
        <w:rPr>
          <w:rFonts w:ascii="Times New Roman" w:hAnsi="Times New Roman" w:cs="Times New Roman"/>
          <w:color w:val="4472C4" w:themeColor="accent1"/>
          <w:sz w:val="24"/>
          <w:szCs w:val="24"/>
        </w:rPr>
        <w:t>:</w:t>
      </w:r>
    </w:p>
    <w:p w14:paraId="610EACD3" w14:textId="24D6A747" w:rsidR="00ED76AB" w:rsidRPr="00396B66" w:rsidRDefault="00396B66" w:rsidP="00396B66">
      <w:pPr>
        <w:pStyle w:val="PlainText"/>
        <w:rPr>
          <w:rFonts w:ascii="Times New Roman" w:hAnsi="Times New Roman" w:cs="Times New Roman"/>
          <w:color w:val="4472C4" w:themeColor="accent1"/>
          <w:sz w:val="24"/>
          <w:szCs w:val="24"/>
        </w:rPr>
      </w:pPr>
      <w:r w:rsidRPr="00396B66">
        <w:rPr>
          <w:color w:val="4472C4" w:themeColor="accent1"/>
        </w:rPr>
        <w:t>“</w:t>
      </w:r>
      <w:r w:rsidRPr="00396B66">
        <w:rPr>
          <w:color w:val="4472C4" w:themeColor="accent1"/>
        </w:rPr>
        <w:t>We chose the years 2008 to 2020 due to consistency of questions related to preventive care during that time period starting in 2008.</w:t>
      </w:r>
      <w:r w:rsidR="00ED76AB" w:rsidRPr="00396B66">
        <w:rPr>
          <w:rFonts w:ascii="Times New Roman" w:hAnsi="Times New Roman" w:cs="Times New Roman"/>
          <w:color w:val="4472C4" w:themeColor="accent1"/>
          <w:sz w:val="24"/>
          <w:szCs w:val="24"/>
        </w:rPr>
        <w:t>”</w:t>
      </w:r>
    </w:p>
    <w:p w14:paraId="44D303EE" w14:textId="69750734" w:rsidR="000750F9" w:rsidRPr="00396B66" w:rsidRDefault="00ED76AB" w:rsidP="00F94FB7">
      <w:pPr>
        <w:pStyle w:val="FirstParagraph"/>
        <w:spacing w:line="240" w:lineRule="auto"/>
        <w:rPr>
          <w:color w:val="4472C4" w:themeColor="accent1"/>
        </w:rPr>
      </w:pPr>
      <w:r w:rsidRPr="00396B66">
        <w:rPr>
          <w:color w:val="4472C4" w:themeColor="accent1"/>
        </w:rPr>
        <w:t>T</w:t>
      </w:r>
      <w:r w:rsidR="00DE1DDE" w:rsidRPr="00396B66">
        <w:rPr>
          <w:color w:val="4472C4" w:themeColor="accent1"/>
        </w:rPr>
        <w:t xml:space="preserve">he changes in 2013 were methods </w:t>
      </w:r>
      <w:r w:rsidR="00ED046B" w:rsidRPr="00396B66">
        <w:rPr>
          <w:color w:val="4472C4" w:themeColor="accent1"/>
        </w:rPr>
        <w:t>intended</w:t>
      </w:r>
      <w:r w:rsidR="00DE1DDE" w:rsidRPr="00396B66">
        <w:rPr>
          <w:color w:val="4472C4" w:themeColor="accent1"/>
        </w:rPr>
        <w:t xml:space="preserve"> to improve under-reporting, </w:t>
      </w:r>
      <w:r w:rsidR="00761D80" w:rsidRPr="00396B66">
        <w:rPr>
          <w:color w:val="4472C4" w:themeColor="accent1"/>
        </w:rPr>
        <w:t>but</w:t>
      </w:r>
      <w:r w:rsidR="00DE1DDE" w:rsidRPr="00396B66">
        <w:rPr>
          <w:color w:val="4472C4" w:themeColor="accent1"/>
        </w:rPr>
        <w:t xml:space="preserve"> the </w:t>
      </w:r>
      <w:r w:rsidR="00761D80" w:rsidRPr="00396B66">
        <w:rPr>
          <w:color w:val="4472C4" w:themeColor="accent1"/>
        </w:rPr>
        <w:t xml:space="preserve">survey </w:t>
      </w:r>
      <w:r w:rsidR="00DE1DDE" w:rsidRPr="00396B66">
        <w:rPr>
          <w:color w:val="4472C4" w:themeColor="accent1"/>
        </w:rPr>
        <w:t>questions remained the same.</w:t>
      </w:r>
      <w:r w:rsidR="00E416CC" w:rsidRPr="00396B66">
        <w:rPr>
          <w:color w:val="4472C4" w:themeColor="accent1"/>
        </w:rPr>
        <w:t xml:space="preserve"> </w:t>
      </w:r>
      <w:r w:rsidR="00396B66" w:rsidRPr="00396B66">
        <w:rPr>
          <w:color w:val="4472C4" w:themeColor="accent1"/>
        </w:rPr>
        <w:t>This is clarified on page 15 L275: “</w:t>
      </w:r>
      <w:r w:rsidR="00396B66" w:rsidRPr="00396B66">
        <w:rPr>
          <w:color w:val="4472C4" w:themeColor="accent1"/>
        </w:rPr>
        <w:t>In 2013, MEPS implemented efforts to improve collection of complete information by using field interviewers, with the goal of improving under reporting. This effort may have improved data quality after 2014 and could have impacted our trend analyses.</w:t>
      </w:r>
      <w:r w:rsidR="00396B66">
        <w:rPr>
          <w:color w:val="4472C4" w:themeColor="accent1"/>
        </w:rPr>
        <w:t>”</w:t>
      </w:r>
    </w:p>
    <w:p w14:paraId="6E4A9DD8" w14:textId="77777777" w:rsidR="000750F9" w:rsidRPr="00396B66" w:rsidRDefault="000750F9" w:rsidP="000750F9">
      <w:pPr>
        <w:pStyle w:val="PlainText"/>
        <w:rPr>
          <w:rFonts w:ascii="Times New Roman" w:hAnsi="Times New Roman" w:cs="Times New Roman"/>
          <w:sz w:val="24"/>
          <w:szCs w:val="24"/>
        </w:rPr>
      </w:pPr>
    </w:p>
    <w:p w14:paraId="3F96663F" w14:textId="145D41A2" w:rsidR="000750F9" w:rsidRPr="00396B66" w:rsidRDefault="000750F9"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t xml:space="preserve">The next paragraph, “There has been a steadily declining response rate for both MEPS and DCS from a peak during the studied time period from 59.3% and 92.4%, respectively in 2008 to 39.5% and 65.8%, respectively, in 2019 and 27.6% and 59.3%, respectively in 2020.”: don't understand what the authors mean here, and what the numbers represents. </w:t>
      </w:r>
      <w:r w:rsidR="00586D7E" w:rsidRPr="00396B66">
        <w:rPr>
          <w:rFonts w:ascii="Times New Roman" w:hAnsi="Times New Roman" w:cs="Times New Roman"/>
          <w:sz w:val="24"/>
          <w:szCs w:val="24"/>
        </w:rPr>
        <w:br/>
      </w:r>
      <w:r w:rsidR="00586D7E" w:rsidRPr="00396B66">
        <w:rPr>
          <w:rFonts w:ascii="Times New Roman" w:hAnsi="Times New Roman" w:cs="Times New Roman"/>
          <w:color w:val="4472C4" w:themeColor="accent1"/>
          <w:sz w:val="24"/>
          <w:szCs w:val="24"/>
        </w:rPr>
        <w:t>This sentence has be</w:t>
      </w:r>
      <w:r w:rsidR="00E9023E" w:rsidRPr="00396B66">
        <w:rPr>
          <w:rFonts w:ascii="Times New Roman" w:hAnsi="Times New Roman" w:cs="Times New Roman"/>
          <w:color w:val="4472C4" w:themeColor="accent1"/>
          <w:sz w:val="24"/>
          <w:szCs w:val="24"/>
        </w:rPr>
        <w:t>en</w:t>
      </w:r>
      <w:r w:rsidR="00586D7E" w:rsidRPr="00396B66">
        <w:rPr>
          <w:rFonts w:ascii="Times New Roman" w:hAnsi="Times New Roman" w:cs="Times New Roman"/>
          <w:color w:val="4472C4" w:themeColor="accent1"/>
          <w:sz w:val="24"/>
          <w:szCs w:val="24"/>
        </w:rPr>
        <w:t xml:space="preserve"> rewritten </w:t>
      </w:r>
      <w:r w:rsidR="0056564F" w:rsidRPr="00396B66">
        <w:rPr>
          <w:rFonts w:ascii="Times New Roman" w:hAnsi="Times New Roman" w:cs="Times New Roman"/>
          <w:color w:val="4472C4" w:themeColor="accent1"/>
          <w:sz w:val="24"/>
          <w:szCs w:val="24"/>
        </w:rPr>
        <w:t>for clarity</w:t>
      </w:r>
      <w:r w:rsidR="00396B66">
        <w:rPr>
          <w:rFonts w:ascii="Times New Roman" w:hAnsi="Times New Roman" w:cs="Times New Roman"/>
          <w:color w:val="4472C4" w:themeColor="accent1"/>
          <w:sz w:val="24"/>
          <w:szCs w:val="24"/>
        </w:rPr>
        <w:t xml:space="preserve"> on page 15, Line 278</w:t>
      </w:r>
      <w:r w:rsidR="0056564F" w:rsidRPr="00396B66">
        <w:rPr>
          <w:rFonts w:ascii="Times New Roman" w:hAnsi="Times New Roman" w:cs="Times New Roman"/>
          <w:color w:val="4472C4" w:themeColor="accent1"/>
          <w:sz w:val="24"/>
          <w:szCs w:val="24"/>
        </w:rPr>
        <w:t>.</w:t>
      </w:r>
    </w:p>
    <w:p w14:paraId="2E467927" w14:textId="1DC86FE2" w:rsidR="001B18BA" w:rsidRPr="00396B66" w:rsidRDefault="0061453F" w:rsidP="00F94FB7">
      <w:pPr>
        <w:pStyle w:val="PlainText"/>
        <w:rPr>
          <w:rFonts w:ascii="Times New Roman" w:hAnsi="Times New Roman" w:cs="Times New Roman"/>
          <w:sz w:val="24"/>
          <w:szCs w:val="24"/>
        </w:rPr>
      </w:pPr>
      <w:r w:rsidRPr="00396B66">
        <w:rPr>
          <w:rFonts w:ascii="Times New Roman" w:hAnsi="Times New Roman" w:cs="Times New Roman"/>
          <w:color w:val="4472C4" w:themeColor="accent1"/>
          <w:sz w:val="24"/>
          <w:szCs w:val="24"/>
        </w:rPr>
        <w:t xml:space="preserve">“Additionally, there has been a steadily declining response rate for both MEPS and DCS. During the studied </w:t>
      </w:r>
      <w:proofErr w:type="gramStart"/>
      <w:r w:rsidRPr="00396B66">
        <w:rPr>
          <w:rFonts w:ascii="Times New Roman" w:hAnsi="Times New Roman" w:cs="Times New Roman"/>
          <w:color w:val="4472C4" w:themeColor="accent1"/>
          <w:sz w:val="24"/>
          <w:szCs w:val="24"/>
        </w:rPr>
        <w:t>time period</w:t>
      </w:r>
      <w:proofErr w:type="gramEnd"/>
      <w:r w:rsidRPr="00396B66">
        <w:rPr>
          <w:rFonts w:ascii="Times New Roman" w:hAnsi="Times New Roman" w:cs="Times New Roman"/>
          <w:color w:val="4472C4" w:themeColor="accent1"/>
          <w:sz w:val="24"/>
          <w:szCs w:val="24"/>
        </w:rPr>
        <w:t xml:space="preserve"> both MEPS and DCS response rates peaked in 2008</w:t>
      </w:r>
      <w:r w:rsidR="00AF7A21" w:rsidRPr="00396B66">
        <w:rPr>
          <w:rFonts w:ascii="Times New Roman" w:hAnsi="Times New Roman" w:cs="Times New Roman"/>
          <w:color w:val="4472C4" w:themeColor="accent1"/>
          <w:sz w:val="24"/>
          <w:szCs w:val="24"/>
        </w:rPr>
        <w:t xml:space="preserve"> </w:t>
      </w:r>
      <w:r w:rsidRPr="00396B66">
        <w:rPr>
          <w:rFonts w:ascii="Times New Roman" w:hAnsi="Times New Roman" w:cs="Times New Roman"/>
          <w:color w:val="4472C4" w:themeColor="accent1"/>
          <w:sz w:val="24"/>
          <w:szCs w:val="24"/>
        </w:rPr>
        <w:t>at 59.3% and 92.4%, respectively, fell to 39.5% and 65.8%, respectively, in 2019, and fell further to 27.6% and 57.1%, respectively, in 2020.”</w:t>
      </w:r>
      <w:r w:rsidR="00360817" w:rsidRPr="00396B66">
        <w:rPr>
          <w:rFonts w:ascii="Times New Roman" w:hAnsi="Times New Roman" w:cs="Times New Roman"/>
          <w:color w:val="4472C4" w:themeColor="accent1"/>
          <w:sz w:val="24"/>
          <w:szCs w:val="24"/>
        </w:rPr>
        <w:br/>
      </w:r>
      <w:r w:rsidRPr="00396B66">
        <w:rPr>
          <w:rFonts w:ascii="Times New Roman" w:hAnsi="Times New Roman" w:cs="Times New Roman"/>
          <w:sz w:val="24"/>
          <w:szCs w:val="24"/>
        </w:rPr>
        <w:br/>
      </w:r>
      <w:r w:rsidR="000750F9" w:rsidRPr="00396B66">
        <w:rPr>
          <w:rFonts w:ascii="Times New Roman" w:hAnsi="Times New Roman" w:cs="Times New Roman"/>
          <w:sz w:val="24"/>
          <w:szCs w:val="24"/>
        </w:rPr>
        <w:t>16.</w:t>
      </w:r>
      <w:r w:rsidR="000750F9" w:rsidRPr="00396B66">
        <w:rPr>
          <w:rFonts w:ascii="Times New Roman" w:hAnsi="Times New Roman" w:cs="Times New Roman"/>
          <w:sz w:val="24"/>
          <w:szCs w:val="24"/>
        </w:rPr>
        <w:tab/>
        <w:t xml:space="preserve">On page 14, the last sentence under “Discussion”: if </w:t>
      </w:r>
      <w:proofErr w:type="spellStart"/>
      <w:r w:rsidR="000750F9" w:rsidRPr="00396B66">
        <w:rPr>
          <w:rFonts w:ascii="Times New Roman" w:hAnsi="Times New Roman" w:cs="Times New Roman"/>
          <w:sz w:val="24"/>
          <w:szCs w:val="24"/>
        </w:rPr>
        <w:t>jointpoint</w:t>
      </w:r>
      <w:proofErr w:type="spellEnd"/>
      <w:r w:rsidR="000750F9" w:rsidRPr="00396B66">
        <w:rPr>
          <w:rFonts w:ascii="Times New Roman" w:hAnsi="Times New Roman" w:cs="Times New Roman"/>
          <w:sz w:val="24"/>
          <w:szCs w:val="24"/>
        </w:rPr>
        <w:t xml:space="preserve"> regression is not suited for survey analysis, why not use other methods? or at least test whether the results from other methods were consistent with the </w:t>
      </w:r>
      <w:proofErr w:type="spellStart"/>
      <w:r w:rsidR="000750F9" w:rsidRPr="00396B66">
        <w:rPr>
          <w:rFonts w:ascii="Times New Roman" w:hAnsi="Times New Roman" w:cs="Times New Roman"/>
          <w:sz w:val="24"/>
          <w:szCs w:val="24"/>
        </w:rPr>
        <w:t>joinpoint</w:t>
      </w:r>
      <w:proofErr w:type="spellEnd"/>
      <w:r w:rsidR="000750F9" w:rsidRPr="00396B66">
        <w:rPr>
          <w:rFonts w:ascii="Times New Roman" w:hAnsi="Times New Roman" w:cs="Times New Roman"/>
          <w:sz w:val="24"/>
          <w:szCs w:val="24"/>
        </w:rPr>
        <w:t xml:space="preserve"> regression, e.g., simple trend analysis comparing the overall trend from 2008 to 2019, or at several data points in the years which receiving services might be affected, e.g., 2010, when ACA was enacted. </w:t>
      </w:r>
      <w:r w:rsidR="0056564F" w:rsidRPr="00396B66">
        <w:rPr>
          <w:rFonts w:ascii="Times New Roman" w:hAnsi="Times New Roman" w:cs="Times New Roman"/>
          <w:sz w:val="24"/>
          <w:szCs w:val="24"/>
        </w:rPr>
        <w:br/>
      </w:r>
      <w:proofErr w:type="spellStart"/>
      <w:r w:rsidR="0056564F" w:rsidRPr="00396B66">
        <w:rPr>
          <w:rFonts w:ascii="Times New Roman" w:hAnsi="Times New Roman" w:cs="Times New Roman"/>
          <w:color w:val="4472C4" w:themeColor="accent1"/>
          <w:sz w:val="24"/>
          <w:szCs w:val="24"/>
        </w:rPr>
        <w:t>Joinpoint</w:t>
      </w:r>
      <w:proofErr w:type="spellEnd"/>
      <w:r w:rsidR="0056564F" w:rsidRPr="00396B66">
        <w:rPr>
          <w:rFonts w:ascii="Times New Roman" w:hAnsi="Times New Roman" w:cs="Times New Roman"/>
          <w:color w:val="4472C4" w:themeColor="accent1"/>
          <w:sz w:val="24"/>
          <w:szCs w:val="24"/>
        </w:rPr>
        <w:t xml:space="preserve"> regression is suitable </w:t>
      </w:r>
      <w:r w:rsidR="009342F6" w:rsidRPr="00396B66">
        <w:rPr>
          <w:rFonts w:ascii="Times New Roman" w:hAnsi="Times New Roman" w:cs="Times New Roman"/>
          <w:color w:val="4472C4" w:themeColor="accent1"/>
          <w:sz w:val="24"/>
          <w:szCs w:val="24"/>
        </w:rPr>
        <w:t>for the analysis of survey data</w:t>
      </w:r>
      <w:r w:rsidR="00F94FB7">
        <w:rPr>
          <w:rFonts w:ascii="Times New Roman" w:hAnsi="Times New Roman" w:cs="Times New Roman"/>
          <w:color w:val="4472C4" w:themeColor="accent1"/>
          <w:sz w:val="24"/>
          <w:szCs w:val="24"/>
        </w:rPr>
        <w:t xml:space="preserve"> (see </w:t>
      </w:r>
      <w:r w:rsidR="001B18BA" w:rsidRPr="00396B66">
        <w:rPr>
          <w:rFonts w:ascii="Times New Roman" w:hAnsi="Times New Roman" w:cs="Times New Roman"/>
          <w:color w:val="4472C4" w:themeColor="accent1"/>
          <w:sz w:val="24"/>
          <w:szCs w:val="24"/>
        </w:rPr>
        <w:t xml:space="preserve">Ingram DD, </w:t>
      </w:r>
      <w:proofErr w:type="spellStart"/>
      <w:r w:rsidR="001B18BA" w:rsidRPr="00396B66">
        <w:rPr>
          <w:rFonts w:ascii="Times New Roman" w:hAnsi="Times New Roman" w:cs="Times New Roman"/>
          <w:color w:val="4472C4" w:themeColor="accent1"/>
          <w:sz w:val="24"/>
          <w:szCs w:val="24"/>
        </w:rPr>
        <w:t>Malec</w:t>
      </w:r>
      <w:proofErr w:type="spellEnd"/>
      <w:r w:rsidR="001B18BA" w:rsidRPr="00396B66">
        <w:rPr>
          <w:rFonts w:ascii="Times New Roman" w:hAnsi="Times New Roman" w:cs="Times New Roman"/>
          <w:color w:val="4472C4" w:themeColor="accent1"/>
          <w:sz w:val="24"/>
          <w:szCs w:val="24"/>
        </w:rPr>
        <w:t xml:space="preserve"> DJ, </w:t>
      </w:r>
      <w:proofErr w:type="spellStart"/>
      <w:r w:rsidR="001B18BA" w:rsidRPr="00396B66">
        <w:rPr>
          <w:rFonts w:ascii="Times New Roman" w:hAnsi="Times New Roman" w:cs="Times New Roman"/>
          <w:color w:val="4472C4" w:themeColor="accent1"/>
          <w:sz w:val="24"/>
          <w:szCs w:val="24"/>
        </w:rPr>
        <w:t>Makuc</w:t>
      </w:r>
      <w:proofErr w:type="spellEnd"/>
      <w:r w:rsidR="001B18BA" w:rsidRPr="00396B66">
        <w:rPr>
          <w:rFonts w:ascii="Times New Roman" w:hAnsi="Times New Roman" w:cs="Times New Roman"/>
          <w:color w:val="4472C4" w:themeColor="accent1"/>
          <w:sz w:val="24"/>
          <w:szCs w:val="24"/>
        </w:rPr>
        <w:t xml:space="preserve"> DM, </w:t>
      </w:r>
      <w:proofErr w:type="spellStart"/>
      <w:r w:rsidR="001B18BA" w:rsidRPr="00396B66">
        <w:rPr>
          <w:rFonts w:ascii="Times New Roman" w:hAnsi="Times New Roman" w:cs="Times New Roman"/>
          <w:color w:val="4472C4" w:themeColor="accent1"/>
          <w:sz w:val="24"/>
          <w:szCs w:val="24"/>
        </w:rPr>
        <w:t>Kruszon</w:t>
      </w:r>
      <w:proofErr w:type="spellEnd"/>
      <w:r w:rsidR="001B18BA" w:rsidRPr="00396B66">
        <w:rPr>
          <w:rFonts w:ascii="Times New Roman" w:hAnsi="Times New Roman" w:cs="Times New Roman"/>
          <w:color w:val="4472C4" w:themeColor="accent1"/>
          <w:sz w:val="24"/>
          <w:szCs w:val="24"/>
        </w:rPr>
        <w:t xml:space="preserve">-Moran D, </w:t>
      </w:r>
      <w:proofErr w:type="spellStart"/>
      <w:r w:rsidR="001B18BA" w:rsidRPr="00396B66">
        <w:rPr>
          <w:rFonts w:ascii="Times New Roman" w:hAnsi="Times New Roman" w:cs="Times New Roman"/>
          <w:color w:val="4472C4" w:themeColor="accent1"/>
          <w:sz w:val="24"/>
          <w:szCs w:val="24"/>
        </w:rPr>
        <w:t>Gindi</w:t>
      </w:r>
      <w:proofErr w:type="spellEnd"/>
      <w:r w:rsidR="001B18BA" w:rsidRPr="00396B66">
        <w:rPr>
          <w:rFonts w:ascii="Times New Roman" w:hAnsi="Times New Roman" w:cs="Times New Roman"/>
          <w:color w:val="4472C4" w:themeColor="accent1"/>
          <w:sz w:val="24"/>
          <w:szCs w:val="24"/>
        </w:rPr>
        <w:t xml:space="preserve"> RM, Albert M, et al.</w:t>
      </w:r>
      <w:r w:rsidR="001B18BA" w:rsidRPr="00396B66">
        <w:rPr>
          <w:rFonts w:ascii="Times New Roman" w:hAnsi="Times New Roman" w:cs="Times New Roman"/>
          <w:color w:val="4472C4" w:themeColor="accent1"/>
          <w:sz w:val="24"/>
          <w:szCs w:val="24"/>
        </w:rPr>
        <w:br/>
        <w:t>National Center for Health Statistics Guidelines for Analysis of Trends. National Center for</w:t>
      </w:r>
      <w:r w:rsidR="001B18BA" w:rsidRPr="00396B66">
        <w:rPr>
          <w:rFonts w:ascii="Times New Roman" w:hAnsi="Times New Roman" w:cs="Times New Roman"/>
          <w:color w:val="4472C4" w:themeColor="accent1"/>
          <w:sz w:val="24"/>
          <w:szCs w:val="24"/>
        </w:rPr>
        <w:br/>
        <w:t>Health Statistics. Vital Health Stat 2(179). 2018.</w:t>
      </w:r>
      <w:r w:rsidR="00F94FB7">
        <w:rPr>
          <w:rFonts w:ascii="Times New Roman" w:hAnsi="Times New Roman" w:cs="Times New Roman"/>
          <w:color w:val="4472C4" w:themeColor="accent1"/>
          <w:sz w:val="24"/>
          <w:szCs w:val="24"/>
        </w:rPr>
        <w:t>) After consideration, we have removed this paragraph for clarity.</w:t>
      </w:r>
      <w:r w:rsidR="00F94FB7">
        <w:rPr>
          <w:rFonts w:ascii="Times New Roman" w:hAnsi="Times New Roman" w:cs="Times New Roman"/>
          <w:color w:val="4472C4" w:themeColor="accent1"/>
          <w:sz w:val="24"/>
          <w:szCs w:val="24"/>
        </w:rPr>
        <w:br/>
      </w:r>
    </w:p>
    <w:p w14:paraId="7B652A1B" w14:textId="61733D3A" w:rsidR="000750F9" w:rsidRPr="00396B66" w:rsidRDefault="000750F9" w:rsidP="000750F9">
      <w:pPr>
        <w:pStyle w:val="PlainText"/>
        <w:rPr>
          <w:rFonts w:ascii="Times New Roman" w:hAnsi="Times New Roman" w:cs="Times New Roman"/>
          <w:sz w:val="24"/>
          <w:szCs w:val="24"/>
        </w:rPr>
      </w:pPr>
      <w:r w:rsidRPr="00396B66">
        <w:rPr>
          <w:rFonts w:ascii="Times New Roman" w:hAnsi="Times New Roman" w:cs="Times New Roman"/>
          <w:sz w:val="24"/>
          <w:szCs w:val="24"/>
        </w:rPr>
        <w:t>17.</w:t>
      </w:r>
      <w:r w:rsidRPr="00396B66">
        <w:rPr>
          <w:rFonts w:ascii="Times New Roman" w:hAnsi="Times New Roman" w:cs="Times New Roman"/>
          <w:sz w:val="24"/>
          <w:szCs w:val="24"/>
        </w:rPr>
        <w:tab/>
        <w:t xml:space="preserve">On page 18, under “Table 1”, under the column “APC (95% CI)”: please explain what the numbers mean in the footnote. What were the numbers in the rows when there were </w:t>
      </w:r>
      <w:proofErr w:type="spellStart"/>
      <w:r w:rsidRPr="00396B66">
        <w:rPr>
          <w:rFonts w:ascii="Times New Roman" w:hAnsi="Times New Roman" w:cs="Times New Roman"/>
          <w:sz w:val="24"/>
          <w:szCs w:val="24"/>
        </w:rPr>
        <w:t>joinpoint</w:t>
      </w:r>
      <w:proofErr w:type="spellEnd"/>
      <w:r w:rsidRPr="00396B66">
        <w:rPr>
          <w:rFonts w:ascii="Times New Roman" w:hAnsi="Times New Roman" w:cs="Times New Roman"/>
          <w:sz w:val="24"/>
          <w:szCs w:val="24"/>
        </w:rPr>
        <w:t xml:space="preserve"> detected? Did the APC compare one </w:t>
      </w:r>
      <w:proofErr w:type="gramStart"/>
      <w:r w:rsidRPr="00396B66">
        <w:rPr>
          <w:rFonts w:ascii="Times New Roman" w:hAnsi="Times New Roman" w:cs="Times New Roman"/>
          <w:sz w:val="24"/>
          <w:szCs w:val="24"/>
        </w:rPr>
        <w:t>time period</w:t>
      </w:r>
      <w:proofErr w:type="gramEnd"/>
      <w:r w:rsidRPr="00396B66">
        <w:rPr>
          <w:rFonts w:ascii="Times New Roman" w:hAnsi="Times New Roman" w:cs="Times New Roman"/>
          <w:sz w:val="24"/>
          <w:szCs w:val="24"/>
        </w:rPr>
        <w:t xml:space="preserve"> to another time period? If a </w:t>
      </w:r>
      <w:proofErr w:type="spellStart"/>
      <w:r w:rsidRPr="00396B66">
        <w:rPr>
          <w:rFonts w:ascii="Times New Roman" w:hAnsi="Times New Roman" w:cs="Times New Roman"/>
          <w:sz w:val="24"/>
          <w:szCs w:val="24"/>
        </w:rPr>
        <w:t>joinpoint</w:t>
      </w:r>
      <w:proofErr w:type="spellEnd"/>
      <w:r w:rsidRPr="00396B66">
        <w:rPr>
          <w:rFonts w:ascii="Times New Roman" w:hAnsi="Times New Roman" w:cs="Times New Roman"/>
          <w:sz w:val="24"/>
          <w:szCs w:val="24"/>
        </w:rPr>
        <w:t xml:space="preserve"> detected, why some of the 95% confidence intervals were covering zero? What are the differences of the APC and AAPC? Please explain how the APC and AAPCs were calculated in the footnote and in the methodology section.</w:t>
      </w:r>
    </w:p>
    <w:p w14:paraId="1D00D34F" w14:textId="0EC91226" w:rsidR="00A62A74" w:rsidRPr="00F94FB7" w:rsidRDefault="00ED38F3"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APC does not compare one </w:t>
      </w:r>
      <w:proofErr w:type="gramStart"/>
      <w:r w:rsidRPr="00F94FB7">
        <w:rPr>
          <w:rFonts w:ascii="Times New Roman" w:hAnsi="Times New Roman" w:cs="Times New Roman"/>
          <w:color w:val="4472C4" w:themeColor="accent1"/>
          <w:sz w:val="24"/>
          <w:szCs w:val="24"/>
        </w:rPr>
        <w:t>time period</w:t>
      </w:r>
      <w:proofErr w:type="gramEnd"/>
      <w:r w:rsidRPr="00F94FB7">
        <w:rPr>
          <w:rFonts w:ascii="Times New Roman" w:hAnsi="Times New Roman" w:cs="Times New Roman"/>
          <w:color w:val="4472C4" w:themeColor="accent1"/>
          <w:sz w:val="24"/>
          <w:szCs w:val="24"/>
        </w:rPr>
        <w:t xml:space="preserve"> to another. </w:t>
      </w:r>
      <w:r w:rsidR="00D70CF2" w:rsidRPr="00F94FB7">
        <w:rPr>
          <w:rFonts w:ascii="Times New Roman" w:hAnsi="Times New Roman" w:cs="Times New Roman"/>
          <w:color w:val="4472C4" w:themeColor="accent1"/>
          <w:sz w:val="24"/>
          <w:szCs w:val="24"/>
        </w:rPr>
        <w:t xml:space="preserve"> The </w:t>
      </w:r>
      <w:proofErr w:type="spellStart"/>
      <w:r w:rsidR="00D70CF2" w:rsidRPr="00F94FB7">
        <w:rPr>
          <w:rFonts w:ascii="Times New Roman" w:hAnsi="Times New Roman" w:cs="Times New Roman"/>
          <w:color w:val="4472C4" w:themeColor="accent1"/>
          <w:sz w:val="24"/>
          <w:szCs w:val="24"/>
        </w:rPr>
        <w:t>Joinpoint</w:t>
      </w:r>
      <w:proofErr w:type="spellEnd"/>
      <w:r w:rsidR="00D70CF2" w:rsidRPr="00F94FB7">
        <w:rPr>
          <w:rFonts w:ascii="Times New Roman" w:hAnsi="Times New Roman" w:cs="Times New Roman"/>
          <w:color w:val="4472C4" w:themeColor="accent1"/>
          <w:sz w:val="24"/>
          <w:szCs w:val="24"/>
        </w:rPr>
        <w:t xml:space="preserve"> detects changes in direction or magnitude over the entire </w:t>
      </w:r>
      <w:proofErr w:type="gramStart"/>
      <w:r w:rsidR="00D70CF2" w:rsidRPr="00F94FB7">
        <w:rPr>
          <w:rFonts w:ascii="Times New Roman" w:hAnsi="Times New Roman" w:cs="Times New Roman"/>
          <w:color w:val="4472C4" w:themeColor="accent1"/>
          <w:sz w:val="24"/>
          <w:szCs w:val="24"/>
        </w:rPr>
        <w:t>time period</w:t>
      </w:r>
      <w:proofErr w:type="gramEnd"/>
      <w:r w:rsidR="00D70CF2" w:rsidRPr="00F94FB7">
        <w:rPr>
          <w:rFonts w:ascii="Times New Roman" w:hAnsi="Times New Roman" w:cs="Times New Roman"/>
          <w:color w:val="4472C4" w:themeColor="accent1"/>
          <w:sz w:val="24"/>
          <w:szCs w:val="24"/>
        </w:rPr>
        <w:t xml:space="preserve">.  </w:t>
      </w:r>
      <w:r w:rsidR="00D43F19" w:rsidRPr="00F94FB7">
        <w:rPr>
          <w:rFonts w:ascii="Times New Roman" w:hAnsi="Times New Roman" w:cs="Times New Roman"/>
          <w:color w:val="4472C4" w:themeColor="accent1"/>
          <w:sz w:val="24"/>
          <w:szCs w:val="24"/>
        </w:rPr>
        <w:t xml:space="preserve">For example, in the 2nd line of the table </w:t>
      </w:r>
      <w:r w:rsidR="006C1D88" w:rsidRPr="00F94FB7">
        <w:rPr>
          <w:rFonts w:ascii="Times New Roman" w:hAnsi="Times New Roman" w:cs="Times New Roman"/>
          <w:color w:val="4472C4" w:themeColor="accent1"/>
          <w:sz w:val="24"/>
          <w:szCs w:val="24"/>
        </w:rPr>
        <w:t xml:space="preserve">below, for entire </w:t>
      </w:r>
      <w:proofErr w:type="gramStart"/>
      <w:r w:rsidR="006C1D88" w:rsidRPr="00F94FB7">
        <w:rPr>
          <w:rFonts w:ascii="Times New Roman" w:hAnsi="Times New Roman" w:cs="Times New Roman"/>
          <w:color w:val="4472C4" w:themeColor="accent1"/>
          <w:sz w:val="24"/>
          <w:szCs w:val="24"/>
        </w:rPr>
        <w:lastRenderedPageBreak/>
        <w:t>time perio</w:t>
      </w:r>
      <w:r w:rsidR="00F94FB7">
        <w:rPr>
          <w:rFonts w:ascii="Times New Roman" w:hAnsi="Times New Roman" w:cs="Times New Roman"/>
          <w:color w:val="4472C4" w:themeColor="accent1"/>
          <w:sz w:val="24"/>
          <w:szCs w:val="24"/>
        </w:rPr>
        <w:t>d</w:t>
      </w:r>
      <w:proofErr w:type="gramEnd"/>
      <w:r w:rsidR="006C1D88" w:rsidRPr="00F94FB7">
        <w:rPr>
          <w:rFonts w:ascii="Times New Roman" w:hAnsi="Times New Roman" w:cs="Times New Roman"/>
          <w:color w:val="4472C4" w:themeColor="accent1"/>
          <w:sz w:val="24"/>
          <w:szCs w:val="24"/>
        </w:rPr>
        <w:t xml:space="preserve"> of 2008-2019, there were 2 </w:t>
      </w:r>
      <w:proofErr w:type="spellStart"/>
      <w:r w:rsidR="006C1D88" w:rsidRPr="00F94FB7">
        <w:rPr>
          <w:rFonts w:ascii="Times New Roman" w:hAnsi="Times New Roman" w:cs="Times New Roman"/>
          <w:color w:val="4472C4" w:themeColor="accent1"/>
          <w:sz w:val="24"/>
          <w:szCs w:val="24"/>
        </w:rPr>
        <w:t>joinpoint</w:t>
      </w:r>
      <w:r w:rsidR="00141CB3" w:rsidRPr="00F94FB7">
        <w:rPr>
          <w:rFonts w:ascii="Times New Roman" w:hAnsi="Times New Roman" w:cs="Times New Roman"/>
          <w:color w:val="4472C4" w:themeColor="accent1"/>
          <w:sz w:val="24"/>
          <w:szCs w:val="24"/>
        </w:rPr>
        <w:t>s</w:t>
      </w:r>
      <w:proofErr w:type="spellEnd"/>
      <w:r w:rsidR="00141CB3" w:rsidRPr="00F94FB7">
        <w:rPr>
          <w:rFonts w:ascii="Times New Roman" w:hAnsi="Times New Roman" w:cs="Times New Roman"/>
          <w:color w:val="4472C4" w:themeColor="accent1"/>
          <w:sz w:val="24"/>
          <w:szCs w:val="24"/>
        </w:rPr>
        <w:t xml:space="preserve"> (2012 and 2015).  The APC values</w:t>
      </w:r>
      <w:r w:rsidR="00F36885" w:rsidRPr="00F94FB7">
        <w:rPr>
          <w:rFonts w:ascii="Times New Roman" w:hAnsi="Times New Roman" w:cs="Times New Roman"/>
          <w:color w:val="4472C4" w:themeColor="accent1"/>
          <w:sz w:val="24"/>
          <w:szCs w:val="24"/>
        </w:rPr>
        <w:t xml:space="preserve"> show the annual percent chance over the specified </w:t>
      </w:r>
      <w:proofErr w:type="gramStart"/>
      <w:r w:rsidR="00F36885" w:rsidRPr="00F94FB7">
        <w:rPr>
          <w:rFonts w:ascii="Times New Roman" w:hAnsi="Times New Roman" w:cs="Times New Roman"/>
          <w:color w:val="4472C4" w:themeColor="accent1"/>
          <w:sz w:val="24"/>
          <w:szCs w:val="24"/>
        </w:rPr>
        <w:t>time period</w:t>
      </w:r>
      <w:proofErr w:type="gramEnd"/>
      <w:r w:rsidR="00F36885" w:rsidRPr="00F94FB7">
        <w:rPr>
          <w:rFonts w:ascii="Times New Roman" w:hAnsi="Times New Roman" w:cs="Times New Roman"/>
          <w:color w:val="4472C4" w:themeColor="accent1"/>
          <w:sz w:val="24"/>
          <w:szCs w:val="24"/>
        </w:rPr>
        <w:t>.  For example, from 2008-2012</w:t>
      </w:r>
      <w:r w:rsidR="0026667B" w:rsidRPr="00F94FB7">
        <w:rPr>
          <w:rFonts w:ascii="Times New Roman" w:hAnsi="Times New Roman" w:cs="Times New Roman"/>
          <w:color w:val="4472C4" w:themeColor="accent1"/>
          <w:sz w:val="24"/>
          <w:szCs w:val="24"/>
        </w:rPr>
        <w:t xml:space="preserve">, there was a significant increase of 9.2% </w:t>
      </w:r>
      <w:r w:rsidR="00685AB2" w:rsidRPr="00F94FB7">
        <w:rPr>
          <w:rFonts w:ascii="Times New Roman" w:hAnsi="Times New Roman" w:cs="Times New Roman"/>
          <w:color w:val="4472C4" w:themeColor="accent1"/>
          <w:sz w:val="24"/>
          <w:szCs w:val="24"/>
        </w:rPr>
        <w:t>per year</w:t>
      </w:r>
      <w:r w:rsidR="0081220C" w:rsidRPr="00F94FB7">
        <w:rPr>
          <w:rFonts w:ascii="Times New Roman" w:hAnsi="Times New Roman" w:cs="Times New Roman"/>
          <w:color w:val="4472C4" w:themeColor="accent1"/>
          <w:sz w:val="24"/>
          <w:szCs w:val="24"/>
        </w:rPr>
        <w:t xml:space="preserve"> (the CI doesn’t cross 0 so it is significant).</w:t>
      </w:r>
      <w:r w:rsidR="00685AB2" w:rsidRPr="00F94FB7">
        <w:rPr>
          <w:rFonts w:ascii="Times New Roman" w:hAnsi="Times New Roman" w:cs="Times New Roman"/>
          <w:color w:val="4472C4" w:themeColor="accent1"/>
          <w:sz w:val="24"/>
          <w:szCs w:val="24"/>
        </w:rPr>
        <w:t xml:space="preserve"> From 2012-2015</w:t>
      </w:r>
      <w:r w:rsidR="005E5290" w:rsidRPr="00F94FB7">
        <w:rPr>
          <w:rFonts w:ascii="Times New Roman" w:hAnsi="Times New Roman" w:cs="Times New Roman"/>
          <w:color w:val="4472C4" w:themeColor="accent1"/>
          <w:sz w:val="24"/>
          <w:szCs w:val="24"/>
        </w:rPr>
        <w:t xml:space="preserve"> there was a reduction of 6% per year (but the CI crosses 0 so it was not significant). From 2015-2019</w:t>
      </w:r>
      <w:r w:rsidR="00047746" w:rsidRPr="00F94FB7">
        <w:rPr>
          <w:rFonts w:ascii="Times New Roman" w:hAnsi="Times New Roman" w:cs="Times New Roman"/>
          <w:color w:val="4472C4" w:themeColor="accent1"/>
          <w:sz w:val="24"/>
          <w:szCs w:val="24"/>
        </w:rPr>
        <w:t xml:space="preserve">, the increase was 2.9% per year and it was statistically significant (CI doesn’t cross 0).  </w:t>
      </w:r>
      <w:r w:rsidR="00BC67C4" w:rsidRPr="00F94FB7">
        <w:rPr>
          <w:rFonts w:ascii="Times New Roman" w:hAnsi="Times New Roman" w:cs="Times New Roman"/>
          <w:color w:val="4472C4" w:themeColor="accent1"/>
          <w:sz w:val="24"/>
          <w:szCs w:val="24"/>
        </w:rPr>
        <w:t xml:space="preserve">AAPC pertains to the trend over the entire </w:t>
      </w:r>
      <w:proofErr w:type="gramStart"/>
      <w:r w:rsidR="00BC67C4" w:rsidRPr="00F94FB7">
        <w:rPr>
          <w:rFonts w:ascii="Times New Roman" w:hAnsi="Times New Roman" w:cs="Times New Roman"/>
          <w:color w:val="4472C4" w:themeColor="accent1"/>
          <w:sz w:val="24"/>
          <w:szCs w:val="24"/>
        </w:rPr>
        <w:t>time period</w:t>
      </w:r>
      <w:proofErr w:type="gramEnd"/>
      <w:r w:rsidR="00BC67C4" w:rsidRPr="00F94FB7">
        <w:rPr>
          <w:rFonts w:ascii="Times New Roman" w:hAnsi="Times New Roman" w:cs="Times New Roman"/>
          <w:color w:val="4472C4" w:themeColor="accent1"/>
          <w:sz w:val="24"/>
          <w:szCs w:val="24"/>
        </w:rPr>
        <w:t xml:space="preserve"> (2008-2019).  In this case it was </w:t>
      </w:r>
      <w:r w:rsidR="00577A8D" w:rsidRPr="00F94FB7">
        <w:rPr>
          <w:rFonts w:ascii="Times New Roman" w:hAnsi="Times New Roman" w:cs="Times New Roman"/>
          <w:color w:val="4472C4" w:themeColor="accent1"/>
          <w:sz w:val="24"/>
          <w:szCs w:val="24"/>
        </w:rPr>
        <w:t>a significant increase of 2.6% per year.</w:t>
      </w:r>
      <w:r w:rsidR="0081220C" w:rsidRPr="00F94FB7">
        <w:rPr>
          <w:rFonts w:ascii="Times New Roman" w:hAnsi="Times New Roman" w:cs="Times New Roman"/>
          <w:color w:val="4472C4" w:themeColor="accent1"/>
          <w:sz w:val="24"/>
          <w:szCs w:val="24"/>
        </w:rPr>
        <w:t xml:space="preserve">  </w:t>
      </w:r>
    </w:p>
    <w:p w14:paraId="5FE375F2" w14:textId="19C82810" w:rsidR="00B056C3" w:rsidRPr="00F94FB7" w:rsidRDefault="00B056C3" w:rsidP="000750F9">
      <w:pPr>
        <w:pStyle w:val="PlainText"/>
        <w:rPr>
          <w:rFonts w:ascii="Times New Roman" w:hAnsi="Times New Roman" w:cs="Times New Roman"/>
          <w:sz w:val="24"/>
          <w:szCs w:val="24"/>
        </w:rPr>
      </w:pPr>
      <w:r w:rsidRPr="00F94FB7">
        <w:rPr>
          <w:rFonts w:ascii="Times New Roman" w:hAnsi="Times New Roman" w:cs="Times New Roman"/>
          <w:noProof/>
          <w:sz w:val="24"/>
          <w:szCs w:val="24"/>
        </w:rPr>
        <w:drawing>
          <wp:inline distT="0" distB="0" distL="0" distR="0" wp14:anchorId="4B0BD8F2" wp14:editId="69ED0267">
            <wp:extent cx="2616220" cy="1391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302" cy="1396607"/>
                    </a:xfrm>
                    <a:prstGeom prst="rect">
                      <a:avLst/>
                    </a:prstGeom>
                    <a:noFill/>
                    <a:ln>
                      <a:noFill/>
                    </a:ln>
                  </pic:spPr>
                </pic:pic>
              </a:graphicData>
            </a:graphic>
          </wp:inline>
        </w:drawing>
      </w:r>
    </w:p>
    <w:p w14:paraId="2A59A16A" w14:textId="71D97C1C" w:rsidR="00F94FB7" w:rsidRPr="00F94FB7" w:rsidRDefault="004405F1" w:rsidP="00F94FB7">
      <w:pPr>
        <w:pStyle w:val="BodyText"/>
        <w:rPr>
          <w:color w:val="4472C4" w:themeColor="accent1"/>
        </w:rPr>
      </w:pPr>
      <w:r w:rsidRPr="00F94FB7">
        <w:rPr>
          <w:rFonts w:ascii="Times New Roman" w:hAnsi="Times New Roman" w:cs="Times New Roman"/>
          <w:color w:val="4472C4" w:themeColor="accent1"/>
          <w:sz w:val="24"/>
          <w:szCs w:val="24"/>
        </w:rPr>
        <w:t>Text has been added to the table and the methods</w:t>
      </w:r>
      <w:r w:rsidR="00F94FB7">
        <w:rPr>
          <w:rFonts w:ascii="Times New Roman" w:hAnsi="Times New Roman" w:cs="Times New Roman"/>
          <w:color w:val="4472C4" w:themeColor="accent1"/>
          <w:sz w:val="24"/>
          <w:szCs w:val="24"/>
        </w:rPr>
        <w:t xml:space="preserve"> on page 8, L121</w:t>
      </w:r>
      <w:r w:rsidRPr="00F94FB7">
        <w:rPr>
          <w:rFonts w:ascii="Times New Roman" w:hAnsi="Times New Roman" w:cs="Times New Roman"/>
          <w:color w:val="4472C4" w:themeColor="accent1"/>
          <w:sz w:val="24"/>
          <w:szCs w:val="24"/>
        </w:rPr>
        <w:t xml:space="preserve"> to better explain the values and the discrepancy between </w:t>
      </w:r>
      <w:proofErr w:type="spellStart"/>
      <w:r w:rsidRPr="00F94FB7">
        <w:rPr>
          <w:rFonts w:ascii="Times New Roman" w:hAnsi="Times New Roman" w:cs="Times New Roman"/>
          <w:color w:val="4472C4" w:themeColor="accent1"/>
          <w:sz w:val="24"/>
          <w:szCs w:val="24"/>
        </w:rPr>
        <w:t>Joinpoint</w:t>
      </w:r>
      <w:proofErr w:type="spellEnd"/>
      <w:r w:rsidRPr="00F94FB7">
        <w:rPr>
          <w:rFonts w:ascii="Times New Roman" w:hAnsi="Times New Roman" w:cs="Times New Roman"/>
          <w:color w:val="4472C4" w:themeColor="accent1"/>
          <w:sz w:val="24"/>
          <w:szCs w:val="24"/>
        </w:rPr>
        <w:t xml:space="preserve"> years and APC intervals</w:t>
      </w:r>
      <w:r w:rsidR="004B0519" w:rsidRPr="00F94FB7">
        <w:rPr>
          <w:rFonts w:ascii="Times New Roman" w:hAnsi="Times New Roman" w:cs="Times New Roman"/>
          <w:color w:val="4472C4" w:themeColor="accent1"/>
          <w:sz w:val="24"/>
          <w:szCs w:val="24"/>
        </w:rPr>
        <w:t xml:space="preserve">: </w:t>
      </w:r>
      <w:r w:rsidR="004B0519" w:rsidRPr="00F94FB7">
        <w:rPr>
          <w:rFonts w:ascii="Times New Roman" w:hAnsi="Times New Roman" w:cs="Times New Roman"/>
          <w:color w:val="4472C4" w:themeColor="accent1"/>
          <w:sz w:val="24"/>
          <w:szCs w:val="24"/>
        </w:rPr>
        <w:br/>
        <w:t>“</w:t>
      </w:r>
      <w:proofErr w:type="spellStart"/>
      <w:r w:rsidR="00F94FB7" w:rsidRPr="00F94FB7">
        <w:rPr>
          <w:color w:val="4472C4" w:themeColor="accent1"/>
        </w:rPr>
        <w:t>Joinpoint</w:t>
      </w:r>
      <w:proofErr w:type="spellEnd"/>
      <w:r w:rsidR="00F94FB7" w:rsidRPr="00F94FB7">
        <w:rPr>
          <w:color w:val="4472C4" w:themeColor="accent1"/>
        </w:rPr>
        <w:t xml:space="preserve"> regression uses permutation tests to detect statistically significant changes at a pre-specified alpha of 0.05 in direction or magnitude of trends (24). The </w:t>
      </w:r>
      <w:proofErr w:type="spellStart"/>
      <w:r w:rsidR="00F94FB7" w:rsidRPr="00F94FB7">
        <w:rPr>
          <w:color w:val="4472C4" w:themeColor="accent1"/>
        </w:rPr>
        <w:t>Joinpoint</w:t>
      </w:r>
      <w:proofErr w:type="spellEnd"/>
      <w:r w:rsidR="00F94FB7" w:rsidRPr="00F94FB7">
        <w:rPr>
          <w:color w:val="4472C4" w:themeColor="accent1"/>
        </w:rPr>
        <w:t xml:space="preserve"> software also provided estimates of the annual percent change (APC), or slope, for each trend segment and the average annual percent change (AAPC), or overall slope, for the entire trend. The test of significance for APC is an asymptotic t-test. Due to the omnibus nature of the permutation test used to identify </w:t>
      </w:r>
      <w:proofErr w:type="spellStart"/>
      <w:r w:rsidR="00F94FB7" w:rsidRPr="00F94FB7">
        <w:rPr>
          <w:color w:val="4472C4" w:themeColor="accent1"/>
        </w:rPr>
        <w:t>Joinpoint</w:t>
      </w:r>
      <w:proofErr w:type="spellEnd"/>
      <w:r w:rsidR="00F94FB7" w:rsidRPr="00F94FB7">
        <w:rPr>
          <w:color w:val="4472C4" w:themeColor="accent1"/>
        </w:rPr>
        <w:t xml:space="preserve"> years and the use of all the data in identifying those years, the permutation tests are more powerful (24). In some cases, </w:t>
      </w:r>
      <w:proofErr w:type="spellStart"/>
      <w:r w:rsidR="00F94FB7" w:rsidRPr="00F94FB7">
        <w:rPr>
          <w:color w:val="4472C4" w:themeColor="accent1"/>
        </w:rPr>
        <w:t>Joinpoint</w:t>
      </w:r>
      <w:proofErr w:type="spellEnd"/>
      <w:r w:rsidR="00F94FB7" w:rsidRPr="00F94FB7">
        <w:rPr>
          <w:color w:val="4472C4" w:themeColor="accent1"/>
        </w:rPr>
        <w:t xml:space="preserve"> years are identified but the corresponding intervals for the APC will overlap zero due to this power difference.</w:t>
      </w:r>
    </w:p>
    <w:p w14:paraId="730D4804" w14:textId="4E1E5451" w:rsidR="000750F9" w:rsidRPr="00F94FB7" w:rsidRDefault="0036081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br/>
      </w:r>
    </w:p>
    <w:p w14:paraId="5F90A52E"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18.</w:t>
      </w:r>
      <w:r w:rsidRPr="00F94FB7">
        <w:rPr>
          <w:rFonts w:ascii="Times New Roman" w:hAnsi="Times New Roman" w:cs="Times New Roman"/>
          <w:sz w:val="24"/>
          <w:szCs w:val="24"/>
        </w:rPr>
        <w:tab/>
        <w:t xml:space="preserve">On page 19, figure 1, title: did not mention the subgroups at all. </w:t>
      </w:r>
    </w:p>
    <w:p w14:paraId="4B1DCCEC" w14:textId="45FB5FB5" w:rsidR="000750F9" w:rsidRPr="00F94FB7" w:rsidRDefault="006126E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revised the text</w:t>
      </w:r>
      <w:r w:rsidR="00972034" w:rsidRPr="00F94FB7">
        <w:rPr>
          <w:rFonts w:ascii="Times New Roman" w:hAnsi="Times New Roman" w:cs="Times New Roman"/>
          <w:color w:val="4472C4" w:themeColor="accent1"/>
          <w:sz w:val="24"/>
          <w:szCs w:val="24"/>
        </w:rPr>
        <w:t xml:space="preserve"> as suggested</w:t>
      </w:r>
      <w:r w:rsidR="004B0519" w:rsidRPr="00F94FB7">
        <w:rPr>
          <w:rFonts w:ascii="Times New Roman" w:hAnsi="Times New Roman" w:cs="Times New Roman"/>
          <w:color w:val="4472C4" w:themeColor="accent1"/>
          <w:sz w:val="24"/>
          <w:szCs w:val="24"/>
        </w:rPr>
        <w:t xml:space="preserve">: “Figure 1—Age-adjusted trends in proportions of U.S. adults with </w:t>
      </w:r>
      <w:r w:rsidR="0046577E" w:rsidRPr="00F94FB7">
        <w:rPr>
          <w:rFonts w:ascii="Times New Roman" w:hAnsi="Times New Roman" w:cs="Times New Roman"/>
          <w:color w:val="4472C4" w:themeColor="accent1"/>
          <w:sz w:val="24"/>
          <w:szCs w:val="24"/>
        </w:rPr>
        <w:t xml:space="preserve">diagnosed </w:t>
      </w:r>
      <w:r w:rsidR="004B0519" w:rsidRPr="00F94FB7">
        <w:rPr>
          <w:rFonts w:ascii="Times New Roman" w:hAnsi="Times New Roman" w:cs="Times New Roman"/>
          <w:color w:val="4472C4" w:themeColor="accent1"/>
          <w:sz w:val="24"/>
          <w:szCs w:val="24"/>
        </w:rPr>
        <w:t>diabetes overall and by sub-group who reported receiving recommended medical examinations from 2008 to 2019. The dashed black line is the overall trend, while dots represent percentages for 2020. Data from 2020 were not included in the trend analysis.”</w:t>
      </w:r>
      <w:r w:rsidR="00360817" w:rsidRPr="00F94FB7">
        <w:rPr>
          <w:rFonts w:ascii="Times New Roman" w:hAnsi="Times New Roman" w:cs="Times New Roman"/>
          <w:color w:val="4472C4" w:themeColor="accent1"/>
          <w:sz w:val="24"/>
          <w:szCs w:val="24"/>
        </w:rPr>
        <w:br/>
      </w:r>
    </w:p>
    <w:p w14:paraId="514B5333"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19.</w:t>
      </w:r>
      <w:r w:rsidRPr="00F94FB7">
        <w:rPr>
          <w:rFonts w:ascii="Times New Roman" w:hAnsi="Times New Roman" w:cs="Times New Roman"/>
          <w:sz w:val="24"/>
          <w:szCs w:val="24"/>
        </w:rPr>
        <w:tab/>
        <w:t xml:space="preserve">On page 21, figure 2, title: did not mention the subgroups at all. </w:t>
      </w:r>
    </w:p>
    <w:p w14:paraId="42CE1906" w14:textId="3CFB9438" w:rsidR="00972034" w:rsidRPr="00F94FB7" w:rsidRDefault="006126E7" w:rsidP="00972034">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revised the text </w:t>
      </w:r>
      <w:r w:rsidR="00972034" w:rsidRPr="00F94FB7">
        <w:rPr>
          <w:rFonts w:ascii="Times New Roman" w:hAnsi="Times New Roman" w:cs="Times New Roman"/>
          <w:color w:val="4472C4" w:themeColor="accent1"/>
          <w:sz w:val="24"/>
          <w:szCs w:val="24"/>
        </w:rPr>
        <w:t>as suggested</w:t>
      </w:r>
      <w:r w:rsidR="004B0519" w:rsidRPr="00F94FB7">
        <w:rPr>
          <w:rFonts w:ascii="Times New Roman" w:hAnsi="Times New Roman" w:cs="Times New Roman"/>
          <w:color w:val="4472C4" w:themeColor="accent1"/>
          <w:sz w:val="24"/>
          <w:szCs w:val="24"/>
        </w:rPr>
        <w:t>, as above.</w:t>
      </w:r>
    </w:p>
    <w:p w14:paraId="51C3A0B8" w14:textId="77777777" w:rsidR="000750F9" w:rsidRPr="00F94FB7" w:rsidRDefault="000750F9" w:rsidP="000750F9">
      <w:pPr>
        <w:pStyle w:val="PlainText"/>
        <w:rPr>
          <w:rFonts w:ascii="Times New Roman" w:hAnsi="Times New Roman" w:cs="Times New Roman"/>
          <w:sz w:val="24"/>
          <w:szCs w:val="24"/>
        </w:rPr>
      </w:pPr>
    </w:p>
    <w:p w14:paraId="58F9A0D6"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20.</w:t>
      </w:r>
      <w:r w:rsidRPr="00F94FB7">
        <w:rPr>
          <w:rFonts w:ascii="Times New Roman" w:hAnsi="Times New Roman" w:cs="Times New Roman"/>
          <w:sz w:val="24"/>
          <w:szCs w:val="24"/>
        </w:rPr>
        <w:tab/>
        <w:t>On page 25: should it be Appendix Table 1? Same comment for this table as for Table 1 above.</w:t>
      </w:r>
    </w:p>
    <w:p w14:paraId="77FBADC7" w14:textId="4792AC37" w:rsidR="003A3FCB" w:rsidRPr="00446A58" w:rsidRDefault="004B0519">
      <w:pPr>
        <w:rPr>
          <w:rFonts w:ascii="Times New Roman" w:hAnsi="Times New Roman" w:cs="Times New Roman"/>
          <w:color w:val="4472C4" w:themeColor="accent1"/>
          <w:sz w:val="24"/>
          <w:szCs w:val="24"/>
          <w:rPrChange w:id="25" w:author="Wittman, Jacob (CDC/DDNID/NCCDPHP/DDT) (CTR)" w:date="2023-08-15T12:55:00Z">
            <w:rPr>
              <w:color w:val="4472C4" w:themeColor="accent1"/>
            </w:rPr>
          </w:rPrChange>
        </w:rPr>
      </w:pPr>
      <w:r w:rsidRPr="00F94FB7">
        <w:rPr>
          <w:rFonts w:ascii="Times New Roman" w:hAnsi="Times New Roman" w:cs="Times New Roman"/>
          <w:color w:val="4472C4" w:themeColor="accent1"/>
          <w:sz w:val="24"/>
          <w:szCs w:val="24"/>
        </w:rPr>
        <w:t>The table on page 2</w:t>
      </w:r>
      <w:r w:rsidR="00F94FB7">
        <w:rPr>
          <w:rFonts w:ascii="Times New Roman" w:hAnsi="Times New Roman" w:cs="Times New Roman"/>
          <w:color w:val="4472C4" w:themeColor="accent1"/>
          <w:sz w:val="24"/>
          <w:szCs w:val="24"/>
        </w:rPr>
        <w:t>1</w:t>
      </w:r>
      <w:r w:rsidRPr="00F94FB7">
        <w:rPr>
          <w:rFonts w:ascii="Times New Roman" w:hAnsi="Times New Roman" w:cs="Times New Roman"/>
          <w:color w:val="4472C4" w:themeColor="accent1"/>
          <w:sz w:val="24"/>
          <w:szCs w:val="24"/>
        </w:rPr>
        <w:t>is Table 1.</w:t>
      </w:r>
      <w:r w:rsidR="00F94FB7">
        <w:rPr>
          <w:rFonts w:ascii="Times New Roman" w:hAnsi="Times New Roman" w:cs="Times New Roman"/>
          <w:color w:val="4472C4" w:themeColor="accent1"/>
          <w:sz w:val="24"/>
          <w:szCs w:val="24"/>
        </w:rPr>
        <w:t xml:space="preserve"> Supplemental Tables are labeled Supplemental Table 1 and Supplemental Table 2</w:t>
      </w:r>
    </w:p>
    <w:sectPr w:rsidR="003A3FCB" w:rsidRPr="00446A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oit, Stephen (CDC/DDNID/NCCDPHP/DDT)" w:date="2023-08-04T16:26:00Z" w:initials="BS(">
    <w:p w14:paraId="5AA57EFB" w14:textId="77777777" w:rsidR="006126E7" w:rsidRDefault="006126E7" w:rsidP="006126E7">
      <w:pPr>
        <w:pStyle w:val="CommentText"/>
      </w:pPr>
      <w:r>
        <w:rPr>
          <w:rStyle w:val="CommentReference"/>
        </w:rPr>
        <w:annotationRef/>
      </w:r>
      <w:r>
        <w:t>I don't see this in the manuscript.</w:t>
      </w:r>
    </w:p>
  </w:comment>
  <w:comment w:id="1" w:author="Benoit, Stephen (CDC/DDNID/NCCDPHP/DDT)" w:date="2023-08-04T16:26:00Z" w:initials="BS(">
    <w:p w14:paraId="0D453429" w14:textId="77777777" w:rsidR="006126E7" w:rsidRDefault="006126E7" w:rsidP="006126E7">
      <w:pPr>
        <w:pStyle w:val="CommentText"/>
      </w:pPr>
      <w:r>
        <w:rPr>
          <w:rStyle w:val="CommentReference"/>
        </w:rPr>
        <w:annotationRef/>
      </w:r>
      <w:r>
        <w:t>Should indicate that you will do this.</w:t>
      </w:r>
    </w:p>
  </w:comment>
  <w:comment w:id="3" w:author="Benoit, Stephen (CDC/DDNID/NCCDPHP/DDT)" w:date="2023-08-04T17:02:00Z" w:initials="BS(">
    <w:p w14:paraId="06FCD27C" w14:textId="04465B13" w:rsidR="006126E7" w:rsidRDefault="006126E7" w:rsidP="006126E7">
      <w:pPr>
        <w:pStyle w:val="CommentText"/>
      </w:pPr>
      <w:r>
        <w:rPr>
          <w:rStyle w:val="CommentReference"/>
        </w:rPr>
        <w:annotationRef/>
      </w:r>
      <w:r>
        <w:t>Should this be N or n?</w:t>
      </w:r>
    </w:p>
  </w:comment>
  <w:comment w:id="4" w:author="Wittman, Jacob (CDC/DDNID/NCCDPHP/DDT) (CTR)" w:date="2023-08-15T11:24:00Z" w:initials="WJ((">
    <w:p w14:paraId="7B2BA24C" w14:textId="77777777" w:rsidR="007C1C46" w:rsidRDefault="007C1C46" w:rsidP="00EA3E74">
      <w:pPr>
        <w:pStyle w:val="CommentText"/>
      </w:pPr>
      <w:r>
        <w:rPr>
          <w:rStyle w:val="CommentReference"/>
        </w:rPr>
        <w:annotationRef/>
      </w:r>
      <w:r>
        <w:t>Lowercase n. N is used when referring to a whole population</w:t>
      </w:r>
    </w:p>
  </w:comment>
  <w:comment w:id="5" w:author="Benoit, Stephen (CDC/DDNID/NCCDPHP/DDT)" w:date="2023-08-04T16:59:00Z" w:initials="BS(">
    <w:p w14:paraId="253B5DE9" w14:textId="290288E7" w:rsidR="006126E7" w:rsidRDefault="006126E7" w:rsidP="006126E7">
      <w:pPr>
        <w:pStyle w:val="CommentText"/>
      </w:pPr>
      <w:r>
        <w:rPr>
          <w:rStyle w:val="CommentReference"/>
        </w:rPr>
        <w:annotationRef/>
      </w:r>
      <w:r>
        <w:t>Why did this number change from 32K to 26K?</w:t>
      </w:r>
    </w:p>
  </w:comment>
  <w:comment w:id="6" w:author="Wittman, Jacob (CDC/DDNID/NCCDPHP/DDT) (CTR)" w:date="2023-08-15T11:24:00Z" w:initials="WJ((">
    <w:p w14:paraId="578116FC" w14:textId="77777777" w:rsidR="007C1C46" w:rsidRDefault="007C1C46" w:rsidP="00DF4ED1">
      <w:pPr>
        <w:pStyle w:val="CommentText"/>
      </w:pPr>
      <w:r>
        <w:rPr>
          <w:rStyle w:val="CommentReference"/>
        </w:rPr>
        <w:annotationRef/>
      </w:r>
      <w:r>
        <w:t>32K was the #  of respondents for MEPS, not the DCS sub-survey. I should've reported to the 26k DCS number originally</w:t>
      </w:r>
    </w:p>
  </w:comment>
  <w:comment w:id="7" w:author="Bullard, Kai M. (CDC/DDNID/NCCDPHP/DDT)" w:date="2023-08-14T11:31:00Z" w:initials="BKM(">
    <w:p w14:paraId="5516D7BF" w14:textId="507A80E2" w:rsidR="006126E7" w:rsidRDefault="006126E7">
      <w:pPr>
        <w:pStyle w:val="CommentText"/>
      </w:pPr>
      <w:r>
        <w:rPr>
          <w:rStyle w:val="CommentReference"/>
        </w:rPr>
        <w:annotationRef/>
      </w:r>
      <w:r>
        <w:t>Use author’s name (e.g., xxx et al.) since the references may have changed</w:t>
      </w:r>
    </w:p>
  </w:comment>
  <w:comment w:id="8" w:author="Benoit, Stephen (CDC/DDNID/NCCDPHP/DDT)" w:date="2023-08-08T12:04:00Z" w:initials="BS(">
    <w:p w14:paraId="07D7C9BD" w14:textId="77777777" w:rsidR="006126E7" w:rsidRDefault="006126E7" w:rsidP="006126E7">
      <w:pPr>
        <w:pStyle w:val="CommentText"/>
      </w:pPr>
      <w:r>
        <w:rPr>
          <w:rStyle w:val="CommentReference"/>
        </w:rPr>
        <w:annotationRef/>
      </w:r>
      <w:r>
        <w:t>And across the whole time period as well</w:t>
      </w:r>
    </w:p>
  </w:comment>
  <w:comment w:id="9" w:author="Wittman, Jacob (CDC/DDNID/NCCDPHP/DDT) (CTR)" w:date="2023-08-15T12:02:00Z" w:initials="WJ((">
    <w:p w14:paraId="4906761A" w14:textId="77777777" w:rsidR="00577295" w:rsidRDefault="00577295" w:rsidP="00B62CD4">
      <w:pPr>
        <w:pStyle w:val="CommentText"/>
      </w:pPr>
      <w:r>
        <w:rPr>
          <w:rStyle w:val="CommentReference"/>
        </w:rPr>
        <w:annotationRef/>
      </w:r>
      <w:r>
        <w:t>The trend was flat until 2016</w:t>
      </w:r>
    </w:p>
  </w:comment>
  <w:comment w:id="10" w:author="Benoit, Stephen (CDC/DDNID/NCCDPHP/DDT)" w:date="2023-08-08T12:04:00Z" w:initials="BS(">
    <w:p w14:paraId="40B3C6ED" w14:textId="7F595214" w:rsidR="006126E7" w:rsidRDefault="006126E7" w:rsidP="006126E7">
      <w:pPr>
        <w:pStyle w:val="CommentText"/>
      </w:pPr>
      <w:r>
        <w:rPr>
          <w:rStyle w:val="CommentReference"/>
        </w:rPr>
        <w:annotationRef/>
      </w:r>
      <w:r>
        <w:t>Also across the entire time period</w:t>
      </w:r>
    </w:p>
  </w:comment>
  <w:comment w:id="11" w:author="Wittman, Jacob (CDC/DDNID/NCCDPHP/DDT) (CTR)" w:date="2023-08-15T12:02:00Z" w:initials="WJ((">
    <w:p w14:paraId="1F60F5CC" w14:textId="77777777" w:rsidR="00577295" w:rsidRDefault="00577295" w:rsidP="0002489E">
      <w:pPr>
        <w:pStyle w:val="CommentText"/>
      </w:pPr>
      <w:r>
        <w:rPr>
          <w:rStyle w:val="CommentReference"/>
        </w:rPr>
        <w:annotationRef/>
      </w:r>
      <w:r>
        <w:t>The trend was flat until 2016</w:t>
      </w:r>
    </w:p>
  </w:comment>
  <w:comment w:id="12" w:author="Bullard, Kai M. (CDC/DDNID/NCCDPHP/DDT)" w:date="2023-07-31T07:55:00Z" w:initials="BKM(">
    <w:p w14:paraId="51BB7F30" w14:textId="7249ED7C" w:rsidR="006126E7" w:rsidRDefault="006126E7">
      <w:pPr>
        <w:pStyle w:val="CommentText"/>
      </w:pPr>
      <w:r>
        <w:rPr>
          <w:rStyle w:val="CommentReference"/>
        </w:rPr>
        <w:annotationRef/>
      </w:r>
      <w:r>
        <w:t>I think they’re referring to: Due to the omnibus nature of the permutation test used to identify Joinpoint years and the use of all the data in identifying those years, the permutation tests are more powerful.</w:t>
      </w:r>
    </w:p>
    <w:p w14:paraId="477F0E7F" w14:textId="77777777" w:rsidR="006126E7" w:rsidRDefault="006126E7">
      <w:pPr>
        <w:pStyle w:val="CommentText"/>
      </w:pPr>
    </w:p>
    <w:p w14:paraId="1B9568B9" w14:textId="638E9AED" w:rsidR="006126E7" w:rsidRDefault="006126E7">
      <w:pPr>
        <w:pStyle w:val="CommentText"/>
      </w:pPr>
      <w:r>
        <w:t>Do we have a reference for this?</w:t>
      </w:r>
    </w:p>
  </w:comment>
  <w:comment w:id="13" w:author="Benoit, Stephen (CDC/DDNID/NCCDPHP/DDT)" w:date="2023-08-05T21:02:00Z" w:initials="BS(">
    <w:p w14:paraId="4E361612" w14:textId="77777777" w:rsidR="006126E7" w:rsidRDefault="006126E7" w:rsidP="006126E7">
      <w:pPr>
        <w:pStyle w:val="CommentText"/>
      </w:pPr>
      <w:r>
        <w:rPr>
          <w:rStyle w:val="CommentReference"/>
        </w:rPr>
        <w:annotationRef/>
      </w:r>
      <w:r>
        <w:t>Check the pdf that was created by the journal.  That should help clarify which sentence.</w:t>
      </w:r>
    </w:p>
  </w:comment>
  <w:comment w:id="14" w:author="Benoit, Stephen (CDC/DDNID/NCCDPHP/DDT)" w:date="2023-08-06T14:04:00Z" w:initials="BS(">
    <w:p w14:paraId="35A07F5F" w14:textId="1D65A98B" w:rsidR="006126E7" w:rsidRDefault="006126E7" w:rsidP="006126E7">
      <w:pPr>
        <w:pStyle w:val="CommentText"/>
      </w:pPr>
      <w:r>
        <w:rPr>
          <w:rStyle w:val="CommentReference"/>
        </w:rPr>
        <w:annotationRef/>
      </w:r>
      <w:r>
        <w:t>Why was this sentence deleted?</w:t>
      </w:r>
    </w:p>
  </w:comment>
  <w:comment w:id="15" w:author="Wittman, Jacob (CDC/DDNID/NCCDPHP/DDT) (CTR)" w:date="2023-08-15T12:45:00Z" w:initials="WJ((">
    <w:p w14:paraId="2AB9770D" w14:textId="77777777" w:rsidR="00C6656E" w:rsidRDefault="00C6656E" w:rsidP="0019270A">
      <w:pPr>
        <w:pStyle w:val="CommentText"/>
      </w:pPr>
      <w:r>
        <w:rPr>
          <w:rStyle w:val="CommentReference"/>
        </w:rPr>
        <w:annotationRef/>
      </w:r>
      <w:r>
        <w:t>It was altered to reflect the response rate from DCS which is the more applicable response rate. I've clarified here in the response to the reviewer that we did this.</w:t>
      </w:r>
    </w:p>
  </w:comment>
  <w:comment w:id="22" w:author="Bullard, Kai M. (CDC/DDNID/NCCDPHP/DDT)" w:date="2023-08-14T12:37:00Z" w:initials="BKM(">
    <w:p w14:paraId="66D4A4CC" w14:textId="7483D657" w:rsidR="006126E7" w:rsidRDefault="006126E7">
      <w:pPr>
        <w:pStyle w:val="CommentText"/>
      </w:pPr>
      <w:r>
        <w:rPr>
          <w:rStyle w:val="CommentReference"/>
        </w:rPr>
        <w:annotationRef/>
      </w:r>
      <w:r>
        <w:t>Does this response address this point?</w:t>
      </w:r>
    </w:p>
  </w:comment>
  <w:comment w:id="23" w:author="Wittman, Jacob (CDC/DDNID/NCCDPHP/DDT) (CTR)" w:date="2023-08-15T13:08:00Z" w:initials="WJ((">
    <w:p w14:paraId="63A58AE7" w14:textId="77777777" w:rsidR="00396B66" w:rsidRDefault="00396B66" w:rsidP="00012D84">
      <w:pPr>
        <w:pStyle w:val="CommentText"/>
      </w:pPr>
      <w:r>
        <w:rPr>
          <w:rStyle w:val="CommentReference"/>
        </w:rPr>
        <w:annotationRef/>
      </w:r>
      <w:r>
        <w:t>I think so? I thought the reviewer was saying that we were contradicting ourselves in the introduction by saying that no one had evaluated preventive practices in over the time-frame we did, then we cite studies from that same time period. I tried to clarify that we used a different data source, and that MEPS offers advantages over those other surveys.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57EFB" w15:done="1"/>
  <w15:commentEx w15:paraId="0D453429" w15:done="1"/>
  <w15:commentEx w15:paraId="06FCD27C" w15:done="0"/>
  <w15:commentEx w15:paraId="7B2BA24C" w15:paraIdParent="06FCD27C" w15:done="0"/>
  <w15:commentEx w15:paraId="253B5DE9" w15:done="0"/>
  <w15:commentEx w15:paraId="578116FC" w15:paraIdParent="253B5DE9" w15:done="0"/>
  <w15:commentEx w15:paraId="5516D7BF" w15:done="0"/>
  <w15:commentEx w15:paraId="07D7C9BD" w15:done="0"/>
  <w15:commentEx w15:paraId="4906761A" w15:paraIdParent="07D7C9BD" w15:done="0"/>
  <w15:commentEx w15:paraId="40B3C6ED" w15:done="0"/>
  <w15:commentEx w15:paraId="1F60F5CC" w15:paraIdParent="40B3C6ED" w15:done="0"/>
  <w15:commentEx w15:paraId="1B9568B9" w15:done="1"/>
  <w15:commentEx w15:paraId="4E361612" w15:paraIdParent="1B9568B9" w15:done="1"/>
  <w15:commentEx w15:paraId="35A07F5F" w15:done="0"/>
  <w15:commentEx w15:paraId="2AB9770D" w15:paraIdParent="35A07F5F" w15:done="0"/>
  <w15:commentEx w15:paraId="66D4A4CC" w15:done="0"/>
  <w15:commentEx w15:paraId="63A58AE7" w15:paraIdParent="66D4A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A51A" w16cex:dateUtc="2023-08-04T20:26:00Z"/>
  <w16cex:commentExtensible w16cex:durableId="2877A544" w16cex:dateUtc="2023-08-04T20:26:00Z"/>
  <w16cex:commentExtensible w16cex:durableId="2877ADB0" w16cex:dateUtc="2023-08-04T21:02:00Z"/>
  <w16cex:commentExtensible w16cex:durableId="2885DF01" w16cex:dateUtc="2023-08-15T15:24:00Z"/>
  <w16cex:commentExtensible w16cex:durableId="2877AD0B" w16cex:dateUtc="2023-08-04T20:59:00Z"/>
  <w16cex:commentExtensible w16cex:durableId="2885DEF2" w16cex:dateUtc="2023-08-15T15:24:00Z"/>
  <w16cex:commentExtensible w16cex:durableId="28848F01" w16cex:dateUtc="2023-08-14T15:31:00Z"/>
  <w16cex:commentExtensible w16cex:durableId="287CADD1" w16cex:dateUtc="2023-08-08T16:04:00Z"/>
  <w16cex:commentExtensible w16cex:durableId="2885E7E0" w16cex:dateUtc="2023-08-15T16:02:00Z"/>
  <w16cex:commentExtensible w16cex:durableId="287CADE2" w16cex:dateUtc="2023-08-08T16:04:00Z"/>
  <w16cex:commentExtensible w16cex:durableId="2885E7EA" w16cex:dateUtc="2023-08-15T16:02:00Z"/>
  <w16cex:commentExtensible w16cex:durableId="2871E789" w16cex:dateUtc="2023-07-31T11:55:00Z"/>
  <w16cex:commentExtensible w16cex:durableId="2879376C" w16cex:dateUtc="2023-08-06T01:02:00Z"/>
  <w16cex:commentExtensible w16cex:durableId="287A26D7" w16cex:dateUtc="2023-08-06T18:04:00Z"/>
  <w16cex:commentExtensible w16cex:durableId="2885F1E2" w16cex:dateUtc="2023-08-15T16:45:00Z"/>
  <w16cex:commentExtensible w16cex:durableId="28849E8A" w16cex:dateUtc="2023-08-14T16:37:00Z"/>
  <w16cex:commentExtensible w16cex:durableId="2885F741" w16cex:dateUtc="2023-08-15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57EFB" w16cid:durableId="2877A51A"/>
  <w16cid:commentId w16cid:paraId="0D453429" w16cid:durableId="2877A544"/>
  <w16cid:commentId w16cid:paraId="06FCD27C" w16cid:durableId="2877ADB0"/>
  <w16cid:commentId w16cid:paraId="7B2BA24C" w16cid:durableId="2885DF01"/>
  <w16cid:commentId w16cid:paraId="253B5DE9" w16cid:durableId="2877AD0B"/>
  <w16cid:commentId w16cid:paraId="578116FC" w16cid:durableId="2885DEF2"/>
  <w16cid:commentId w16cid:paraId="5516D7BF" w16cid:durableId="28848F01"/>
  <w16cid:commentId w16cid:paraId="07D7C9BD" w16cid:durableId="287CADD1"/>
  <w16cid:commentId w16cid:paraId="4906761A" w16cid:durableId="2885E7E0"/>
  <w16cid:commentId w16cid:paraId="40B3C6ED" w16cid:durableId="287CADE2"/>
  <w16cid:commentId w16cid:paraId="1F60F5CC" w16cid:durableId="2885E7EA"/>
  <w16cid:commentId w16cid:paraId="1B9568B9" w16cid:durableId="2871E789"/>
  <w16cid:commentId w16cid:paraId="4E361612" w16cid:durableId="2879376C"/>
  <w16cid:commentId w16cid:paraId="35A07F5F" w16cid:durableId="287A26D7"/>
  <w16cid:commentId w16cid:paraId="2AB9770D" w16cid:durableId="2885F1E2"/>
  <w16cid:commentId w16cid:paraId="66D4A4CC" w16cid:durableId="28849E8A"/>
  <w16cid:commentId w16cid:paraId="63A58AE7" w16cid:durableId="2885F7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87A0" w14:textId="77777777" w:rsidR="00C556C7" w:rsidRDefault="00C556C7" w:rsidP="006576A4">
      <w:pPr>
        <w:spacing w:after="0" w:line="240" w:lineRule="auto"/>
      </w:pPr>
      <w:r>
        <w:separator/>
      </w:r>
    </w:p>
  </w:endnote>
  <w:endnote w:type="continuationSeparator" w:id="0">
    <w:p w14:paraId="1AFCC5E6" w14:textId="77777777" w:rsidR="00C556C7" w:rsidRDefault="00C556C7" w:rsidP="006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A4C66" w14:textId="77777777" w:rsidR="00C556C7" w:rsidRDefault="00C556C7" w:rsidP="006576A4">
      <w:pPr>
        <w:spacing w:after="0" w:line="240" w:lineRule="auto"/>
      </w:pPr>
      <w:r>
        <w:separator/>
      </w:r>
    </w:p>
  </w:footnote>
  <w:footnote w:type="continuationSeparator" w:id="0">
    <w:p w14:paraId="1D45E14F" w14:textId="77777777" w:rsidR="00C556C7" w:rsidRDefault="00C556C7" w:rsidP="006576A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oit, Stephen (CDC/DDNID/NCCDPHP/DDT)">
    <w15:presenceInfo w15:providerId="AD" w15:userId="S::bvy8@cdc.gov::4544bcaa-0d35-4566-a578-9223ab9312dd"/>
  </w15:person>
  <w15:person w15:author="Wittman, Jacob (CDC/DDNID/NCCDPHP/DDT) (CTR)">
    <w15:presenceInfo w15:providerId="AD" w15:userId="S::ugv4@cdc.gov::ade3528e-40ff-4fb5-88c7-590459cbede7"/>
  </w15:person>
  <w15:person w15:author="Bullard, Kai M. (CDC/DDNID/NCCDPHP/DDT)">
    <w15:presenceInfo w15:providerId="AD" w15:userId="S::hjo1@cdc.gov::be99c3d6-8d14-461a-b547-9a9d71ec2e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F9"/>
    <w:rsid w:val="000035F2"/>
    <w:rsid w:val="00012220"/>
    <w:rsid w:val="00017882"/>
    <w:rsid w:val="00017A27"/>
    <w:rsid w:val="00020CB7"/>
    <w:rsid w:val="00023F19"/>
    <w:rsid w:val="00032967"/>
    <w:rsid w:val="00042E08"/>
    <w:rsid w:val="00047746"/>
    <w:rsid w:val="0006595A"/>
    <w:rsid w:val="00071842"/>
    <w:rsid w:val="00072F1E"/>
    <w:rsid w:val="000750F9"/>
    <w:rsid w:val="0008534A"/>
    <w:rsid w:val="000A70DC"/>
    <w:rsid w:val="000C4249"/>
    <w:rsid w:val="000D7BBC"/>
    <w:rsid w:val="000F75AA"/>
    <w:rsid w:val="00101B68"/>
    <w:rsid w:val="00106AA0"/>
    <w:rsid w:val="00122A1B"/>
    <w:rsid w:val="0013589C"/>
    <w:rsid w:val="00135F25"/>
    <w:rsid w:val="00136EB0"/>
    <w:rsid w:val="00141CB3"/>
    <w:rsid w:val="00151F42"/>
    <w:rsid w:val="0015363E"/>
    <w:rsid w:val="001648C0"/>
    <w:rsid w:val="00171694"/>
    <w:rsid w:val="00180752"/>
    <w:rsid w:val="00182A61"/>
    <w:rsid w:val="0019129C"/>
    <w:rsid w:val="001A5D07"/>
    <w:rsid w:val="001B0F48"/>
    <w:rsid w:val="001B18BA"/>
    <w:rsid w:val="001C085A"/>
    <w:rsid w:val="001C73E2"/>
    <w:rsid w:val="001D4FA8"/>
    <w:rsid w:val="001E2865"/>
    <w:rsid w:val="001F5124"/>
    <w:rsid w:val="00216B0E"/>
    <w:rsid w:val="00233827"/>
    <w:rsid w:val="002370CC"/>
    <w:rsid w:val="002432B5"/>
    <w:rsid w:val="00250BEF"/>
    <w:rsid w:val="00260CF1"/>
    <w:rsid w:val="00264D8A"/>
    <w:rsid w:val="0026667B"/>
    <w:rsid w:val="00274A7C"/>
    <w:rsid w:val="0028591D"/>
    <w:rsid w:val="002869F3"/>
    <w:rsid w:val="002A3219"/>
    <w:rsid w:val="002A47DE"/>
    <w:rsid w:val="002A65C7"/>
    <w:rsid w:val="002B10FD"/>
    <w:rsid w:val="002D7A2F"/>
    <w:rsid w:val="002D7E6A"/>
    <w:rsid w:val="002E0B2A"/>
    <w:rsid w:val="002E2DCF"/>
    <w:rsid w:val="002E7914"/>
    <w:rsid w:val="002F406A"/>
    <w:rsid w:val="00320ED3"/>
    <w:rsid w:val="003414E5"/>
    <w:rsid w:val="00342231"/>
    <w:rsid w:val="00347A81"/>
    <w:rsid w:val="00360817"/>
    <w:rsid w:val="00371CFD"/>
    <w:rsid w:val="00384F27"/>
    <w:rsid w:val="00396B66"/>
    <w:rsid w:val="003A29E1"/>
    <w:rsid w:val="003A3FCB"/>
    <w:rsid w:val="003B1488"/>
    <w:rsid w:val="003D5D97"/>
    <w:rsid w:val="003E1572"/>
    <w:rsid w:val="003F002B"/>
    <w:rsid w:val="003F22CC"/>
    <w:rsid w:val="003F2FA6"/>
    <w:rsid w:val="00412011"/>
    <w:rsid w:val="004405F1"/>
    <w:rsid w:val="004453AB"/>
    <w:rsid w:val="00446A58"/>
    <w:rsid w:val="00457E31"/>
    <w:rsid w:val="0046577E"/>
    <w:rsid w:val="00467118"/>
    <w:rsid w:val="00473EA4"/>
    <w:rsid w:val="004756DB"/>
    <w:rsid w:val="00483911"/>
    <w:rsid w:val="00486C0B"/>
    <w:rsid w:val="00490590"/>
    <w:rsid w:val="004B0519"/>
    <w:rsid w:val="004B638B"/>
    <w:rsid w:val="004C1E91"/>
    <w:rsid w:val="004C2412"/>
    <w:rsid w:val="004D55BF"/>
    <w:rsid w:val="004E2500"/>
    <w:rsid w:val="004E2D91"/>
    <w:rsid w:val="004F499B"/>
    <w:rsid w:val="004F4A4C"/>
    <w:rsid w:val="004F6785"/>
    <w:rsid w:val="00506F5D"/>
    <w:rsid w:val="0051596D"/>
    <w:rsid w:val="0052675B"/>
    <w:rsid w:val="00527DF2"/>
    <w:rsid w:val="00551D0E"/>
    <w:rsid w:val="005541AB"/>
    <w:rsid w:val="0056564F"/>
    <w:rsid w:val="00577295"/>
    <w:rsid w:val="00577623"/>
    <w:rsid w:val="00577A8D"/>
    <w:rsid w:val="00586D7E"/>
    <w:rsid w:val="005A7263"/>
    <w:rsid w:val="005B69FE"/>
    <w:rsid w:val="005C0F75"/>
    <w:rsid w:val="005C1679"/>
    <w:rsid w:val="005E5290"/>
    <w:rsid w:val="005E5525"/>
    <w:rsid w:val="005E5883"/>
    <w:rsid w:val="005F43EC"/>
    <w:rsid w:val="00603D27"/>
    <w:rsid w:val="00604B1F"/>
    <w:rsid w:val="0061249E"/>
    <w:rsid w:val="006126E7"/>
    <w:rsid w:val="006141EE"/>
    <w:rsid w:val="0061453F"/>
    <w:rsid w:val="00621F3E"/>
    <w:rsid w:val="00627286"/>
    <w:rsid w:val="00633B0D"/>
    <w:rsid w:val="006419F7"/>
    <w:rsid w:val="00653AA3"/>
    <w:rsid w:val="006576A4"/>
    <w:rsid w:val="006812C7"/>
    <w:rsid w:val="00685AB2"/>
    <w:rsid w:val="006951D3"/>
    <w:rsid w:val="006956CD"/>
    <w:rsid w:val="006A3794"/>
    <w:rsid w:val="006B4335"/>
    <w:rsid w:val="006C1D88"/>
    <w:rsid w:val="006C2BEC"/>
    <w:rsid w:val="006D38B9"/>
    <w:rsid w:val="006D4254"/>
    <w:rsid w:val="006F5F2E"/>
    <w:rsid w:val="007101AA"/>
    <w:rsid w:val="00711108"/>
    <w:rsid w:val="00716C74"/>
    <w:rsid w:val="0072402B"/>
    <w:rsid w:val="0073685B"/>
    <w:rsid w:val="00736866"/>
    <w:rsid w:val="00741AE3"/>
    <w:rsid w:val="00741E95"/>
    <w:rsid w:val="00742F0C"/>
    <w:rsid w:val="00747B4B"/>
    <w:rsid w:val="007531E8"/>
    <w:rsid w:val="00761D80"/>
    <w:rsid w:val="00776491"/>
    <w:rsid w:val="00793B06"/>
    <w:rsid w:val="007A1F90"/>
    <w:rsid w:val="007A4EF7"/>
    <w:rsid w:val="007C1696"/>
    <w:rsid w:val="007C1C46"/>
    <w:rsid w:val="007F075E"/>
    <w:rsid w:val="007F2B8B"/>
    <w:rsid w:val="0081220C"/>
    <w:rsid w:val="008169D0"/>
    <w:rsid w:val="00816F5F"/>
    <w:rsid w:val="008231A0"/>
    <w:rsid w:val="008354C5"/>
    <w:rsid w:val="0084188A"/>
    <w:rsid w:val="00843403"/>
    <w:rsid w:val="0084720E"/>
    <w:rsid w:val="00850A43"/>
    <w:rsid w:val="00860E8A"/>
    <w:rsid w:val="008647C3"/>
    <w:rsid w:val="00870B7B"/>
    <w:rsid w:val="008740CD"/>
    <w:rsid w:val="00880DD7"/>
    <w:rsid w:val="00884361"/>
    <w:rsid w:val="0088591A"/>
    <w:rsid w:val="0089683D"/>
    <w:rsid w:val="008A70EE"/>
    <w:rsid w:val="008A759F"/>
    <w:rsid w:val="008B7E9D"/>
    <w:rsid w:val="008C1FC9"/>
    <w:rsid w:val="008D5E87"/>
    <w:rsid w:val="008E33C5"/>
    <w:rsid w:val="008E7985"/>
    <w:rsid w:val="00910463"/>
    <w:rsid w:val="009342F6"/>
    <w:rsid w:val="009361BD"/>
    <w:rsid w:val="00940A95"/>
    <w:rsid w:val="00942508"/>
    <w:rsid w:val="00943EF3"/>
    <w:rsid w:val="00970189"/>
    <w:rsid w:val="00972034"/>
    <w:rsid w:val="009750E1"/>
    <w:rsid w:val="009B14D2"/>
    <w:rsid w:val="009C1FD9"/>
    <w:rsid w:val="00A06CFD"/>
    <w:rsid w:val="00A169BF"/>
    <w:rsid w:val="00A21411"/>
    <w:rsid w:val="00A46C49"/>
    <w:rsid w:val="00A53D6C"/>
    <w:rsid w:val="00A62A74"/>
    <w:rsid w:val="00A7546B"/>
    <w:rsid w:val="00A807DB"/>
    <w:rsid w:val="00A94A72"/>
    <w:rsid w:val="00AB07F3"/>
    <w:rsid w:val="00AB12E8"/>
    <w:rsid w:val="00AF0493"/>
    <w:rsid w:val="00AF59A0"/>
    <w:rsid w:val="00AF628B"/>
    <w:rsid w:val="00AF7A21"/>
    <w:rsid w:val="00B056C3"/>
    <w:rsid w:val="00B134F9"/>
    <w:rsid w:val="00B200E0"/>
    <w:rsid w:val="00B47BA7"/>
    <w:rsid w:val="00B6359B"/>
    <w:rsid w:val="00B6728F"/>
    <w:rsid w:val="00B823DC"/>
    <w:rsid w:val="00B84DDB"/>
    <w:rsid w:val="00B91534"/>
    <w:rsid w:val="00B94A34"/>
    <w:rsid w:val="00BC2472"/>
    <w:rsid w:val="00BC567F"/>
    <w:rsid w:val="00BC67C4"/>
    <w:rsid w:val="00BE2F0D"/>
    <w:rsid w:val="00C34C37"/>
    <w:rsid w:val="00C364CC"/>
    <w:rsid w:val="00C414B8"/>
    <w:rsid w:val="00C53243"/>
    <w:rsid w:val="00C556C7"/>
    <w:rsid w:val="00C6656E"/>
    <w:rsid w:val="00C835B7"/>
    <w:rsid w:val="00C90E5B"/>
    <w:rsid w:val="00C92CB6"/>
    <w:rsid w:val="00CA266A"/>
    <w:rsid w:val="00CB0135"/>
    <w:rsid w:val="00CB5D89"/>
    <w:rsid w:val="00CE1120"/>
    <w:rsid w:val="00D04F86"/>
    <w:rsid w:val="00D43F19"/>
    <w:rsid w:val="00D45914"/>
    <w:rsid w:val="00D5128F"/>
    <w:rsid w:val="00D5498C"/>
    <w:rsid w:val="00D5636C"/>
    <w:rsid w:val="00D70CF2"/>
    <w:rsid w:val="00D7199A"/>
    <w:rsid w:val="00D76013"/>
    <w:rsid w:val="00D83FDE"/>
    <w:rsid w:val="00D91C9C"/>
    <w:rsid w:val="00DE01AB"/>
    <w:rsid w:val="00DE1DDE"/>
    <w:rsid w:val="00DE289E"/>
    <w:rsid w:val="00E00C12"/>
    <w:rsid w:val="00E02F14"/>
    <w:rsid w:val="00E21AF3"/>
    <w:rsid w:val="00E237FD"/>
    <w:rsid w:val="00E34324"/>
    <w:rsid w:val="00E34EB2"/>
    <w:rsid w:val="00E360E2"/>
    <w:rsid w:val="00E416CC"/>
    <w:rsid w:val="00E664D2"/>
    <w:rsid w:val="00E9023E"/>
    <w:rsid w:val="00E93A89"/>
    <w:rsid w:val="00EA0005"/>
    <w:rsid w:val="00ED046B"/>
    <w:rsid w:val="00ED38F3"/>
    <w:rsid w:val="00ED3DB4"/>
    <w:rsid w:val="00ED76AB"/>
    <w:rsid w:val="00ED7B18"/>
    <w:rsid w:val="00EF197F"/>
    <w:rsid w:val="00EF2982"/>
    <w:rsid w:val="00F13C71"/>
    <w:rsid w:val="00F21A4D"/>
    <w:rsid w:val="00F236CD"/>
    <w:rsid w:val="00F36885"/>
    <w:rsid w:val="00F42F27"/>
    <w:rsid w:val="00F46333"/>
    <w:rsid w:val="00F671E7"/>
    <w:rsid w:val="00F76146"/>
    <w:rsid w:val="00F80DC3"/>
    <w:rsid w:val="00F94FB7"/>
    <w:rsid w:val="00FA5F7E"/>
    <w:rsid w:val="00FD05F3"/>
    <w:rsid w:val="00FD2AF7"/>
    <w:rsid w:val="00FE3D27"/>
    <w:rsid w:val="00FE418F"/>
    <w:rsid w:val="00FE7A00"/>
    <w:rsid w:val="00FF2E45"/>
    <w:rsid w:val="00FF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BD202"/>
  <w15:docId w15:val="{9B143746-797D-4C27-B074-190E2589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0F9"/>
    <w:rPr>
      <w:color w:val="0563C1" w:themeColor="hyperlink"/>
      <w:u w:val="single"/>
    </w:rPr>
  </w:style>
  <w:style w:type="paragraph" w:styleId="PlainText">
    <w:name w:val="Plain Text"/>
    <w:basedOn w:val="Normal"/>
    <w:link w:val="PlainTextChar"/>
    <w:uiPriority w:val="99"/>
    <w:unhideWhenUsed/>
    <w:rsid w:val="000750F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50F9"/>
    <w:rPr>
      <w:rFonts w:ascii="Calibri" w:hAnsi="Calibri"/>
      <w:szCs w:val="21"/>
    </w:rPr>
  </w:style>
  <w:style w:type="character" w:styleId="CommentReference">
    <w:name w:val="annotation reference"/>
    <w:basedOn w:val="DefaultParagraphFont"/>
    <w:semiHidden/>
    <w:unhideWhenUsed/>
    <w:rsid w:val="000750F9"/>
    <w:rPr>
      <w:sz w:val="16"/>
      <w:szCs w:val="16"/>
    </w:rPr>
  </w:style>
  <w:style w:type="paragraph" w:styleId="CommentText">
    <w:name w:val="annotation text"/>
    <w:basedOn w:val="Normal"/>
    <w:link w:val="CommentTextChar"/>
    <w:unhideWhenUsed/>
    <w:rsid w:val="000750F9"/>
    <w:pPr>
      <w:spacing w:line="240" w:lineRule="auto"/>
    </w:pPr>
    <w:rPr>
      <w:sz w:val="20"/>
      <w:szCs w:val="20"/>
    </w:rPr>
  </w:style>
  <w:style w:type="character" w:customStyle="1" w:styleId="CommentTextChar">
    <w:name w:val="Comment Text Char"/>
    <w:basedOn w:val="DefaultParagraphFont"/>
    <w:link w:val="CommentText"/>
    <w:rsid w:val="000750F9"/>
    <w:rPr>
      <w:sz w:val="20"/>
      <w:szCs w:val="20"/>
    </w:rPr>
  </w:style>
  <w:style w:type="paragraph" w:styleId="CommentSubject">
    <w:name w:val="annotation subject"/>
    <w:basedOn w:val="CommentText"/>
    <w:next w:val="CommentText"/>
    <w:link w:val="CommentSubjectChar"/>
    <w:uiPriority w:val="99"/>
    <w:semiHidden/>
    <w:unhideWhenUsed/>
    <w:rsid w:val="000750F9"/>
    <w:rPr>
      <w:b/>
      <w:bCs/>
    </w:rPr>
  </w:style>
  <w:style w:type="character" w:customStyle="1" w:styleId="CommentSubjectChar">
    <w:name w:val="Comment Subject Char"/>
    <w:basedOn w:val="CommentTextChar"/>
    <w:link w:val="CommentSubject"/>
    <w:uiPriority w:val="99"/>
    <w:semiHidden/>
    <w:rsid w:val="000750F9"/>
    <w:rPr>
      <w:b/>
      <w:bCs/>
      <w:sz w:val="20"/>
      <w:szCs w:val="20"/>
    </w:rPr>
  </w:style>
  <w:style w:type="paragraph" w:styleId="BalloonText">
    <w:name w:val="Balloon Text"/>
    <w:basedOn w:val="Normal"/>
    <w:link w:val="BalloonTextChar"/>
    <w:uiPriority w:val="99"/>
    <w:semiHidden/>
    <w:unhideWhenUsed/>
    <w:rsid w:val="00E3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0E2"/>
    <w:rPr>
      <w:rFonts w:ascii="Segoe UI" w:hAnsi="Segoe UI" w:cs="Segoe UI"/>
      <w:sz w:val="18"/>
      <w:szCs w:val="18"/>
    </w:rPr>
  </w:style>
  <w:style w:type="paragraph" w:styleId="Revision">
    <w:name w:val="Revision"/>
    <w:hidden/>
    <w:uiPriority w:val="99"/>
    <w:semiHidden/>
    <w:rsid w:val="00747B4B"/>
    <w:pPr>
      <w:spacing w:after="0" w:line="240" w:lineRule="auto"/>
    </w:pPr>
  </w:style>
  <w:style w:type="paragraph" w:customStyle="1" w:styleId="FirstParagraph">
    <w:name w:val="First Paragraph"/>
    <w:basedOn w:val="BodyText"/>
    <w:next w:val="BodyText"/>
    <w:qFormat/>
    <w:rsid w:val="001A5D07"/>
    <w:pPr>
      <w:spacing w:before="180" w:after="180" w:line="480" w:lineRule="auto"/>
    </w:pPr>
    <w:rPr>
      <w:rFonts w:ascii="Times New Roman" w:hAnsi="Times New Roman" w:cs="Times New Roman"/>
      <w:color w:val="000000" w:themeColor="text1"/>
      <w:sz w:val="24"/>
      <w:szCs w:val="24"/>
    </w:rPr>
  </w:style>
  <w:style w:type="paragraph" w:styleId="BodyText">
    <w:name w:val="Body Text"/>
    <w:basedOn w:val="Normal"/>
    <w:link w:val="BodyTextChar"/>
    <w:uiPriority w:val="99"/>
    <w:unhideWhenUsed/>
    <w:rsid w:val="001A5D07"/>
    <w:pPr>
      <w:spacing w:after="120"/>
    </w:pPr>
  </w:style>
  <w:style w:type="character" w:customStyle="1" w:styleId="BodyTextChar">
    <w:name w:val="Body Text Char"/>
    <w:basedOn w:val="DefaultParagraphFont"/>
    <w:link w:val="BodyText"/>
    <w:uiPriority w:val="99"/>
    <w:rsid w:val="001A5D07"/>
  </w:style>
  <w:style w:type="paragraph" w:styleId="Bibliography">
    <w:name w:val="Bibliography"/>
    <w:basedOn w:val="Normal"/>
    <w:qFormat/>
    <w:rsid w:val="00970189"/>
    <w:pPr>
      <w:spacing w:after="200"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C364CC"/>
    <w:rPr>
      <w:color w:val="605E5C"/>
      <w:shd w:val="clear" w:color="auto" w:fill="E1DFDD"/>
    </w:rPr>
  </w:style>
  <w:style w:type="character" w:styleId="FollowedHyperlink">
    <w:name w:val="FollowedHyperlink"/>
    <w:basedOn w:val="DefaultParagraphFont"/>
    <w:uiPriority w:val="99"/>
    <w:semiHidden/>
    <w:unhideWhenUsed/>
    <w:rsid w:val="00320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7966">
      <w:bodyDiv w:val="1"/>
      <w:marLeft w:val="0"/>
      <w:marRight w:val="0"/>
      <w:marTop w:val="0"/>
      <w:marBottom w:val="0"/>
      <w:divBdr>
        <w:top w:val="none" w:sz="0" w:space="0" w:color="auto"/>
        <w:left w:val="none" w:sz="0" w:space="0" w:color="auto"/>
        <w:bottom w:val="none" w:sz="0" w:space="0" w:color="auto"/>
        <w:right w:val="none" w:sz="0" w:space="0" w:color="auto"/>
      </w:divBdr>
    </w:div>
    <w:div w:id="49230293">
      <w:bodyDiv w:val="1"/>
      <w:marLeft w:val="0"/>
      <w:marRight w:val="0"/>
      <w:marTop w:val="0"/>
      <w:marBottom w:val="0"/>
      <w:divBdr>
        <w:top w:val="none" w:sz="0" w:space="0" w:color="auto"/>
        <w:left w:val="none" w:sz="0" w:space="0" w:color="auto"/>
        <w:bottom w:val="none" w:sz="0" w:space="0" w:color="auto"/>
        <w:right w:val="none" w:sz="0" w:space="0" w:color="auto"/>
      </w:divBdr>
    </w:div>
    <w:div w:id="533008399">
      <w:bodyDiv w:val="1"/>
      <w:marLeft w:val="0"/>
      <w:marRight w:val="0"/>
      <w:marTop w:val="0"/>
      <w:marBottom w:val="0"/>
      <w:divBdr>
        <w:top w:val="none" w:sz="0" w:space="0" w:color="auto"/>
        <w:left w:val="none" w:sz="0" w:space="0" w:color="auto"/>
        <w:bottom w:val="none" w:sz="0" w:space="0" w:color="auto"/>
        <w:right w:val="none" w:sz="0" w:space="0" w:color="auto"/>
      </w:divBdr>
    </w:div>
    <w:div w:id="1473331072">
      <w:bodyDiv w:val="1"/>
      <w:marLeft w:val="0"/>
      <w:marRight w:val="0"/>
      <w:marTop w:val="0"/>
      <w:marBottom w:val="0"/>
      <w:divBdr>
        <w:top w:val="none" w:sz="0" w:space="0" w:color="auto"/>
        <w:left w:val="none" w:sz="0" w:space="0" w:color="auto"/>
        <w:bottom w:val="none" w:sz="0" w:space="0" w:color="auto"/>
        <w:right w:val="none" w:sz="0" w:space="0" w:color="auto"/>
      </w:divBdr>
    </w:div>
    <w:div w:id="1683969678">
      <w:bodyDiv w:val="1"/>
      <w:marLeft w:val="0"/>
      <w:marRight w:val="0"/>
      <w:marTop w:val="0"/>
      <w:marBottom w:val="0"/>
      <w:divBdr>
        <w:top w:val="none" w:sz="0" w:space="0" w:color="auto"/>
        <w:left w:val="none" w:sz="0" w:space="0" w:color="auto"/>
        <w:bottom w:val="none" w:sz="0" w:space="0" w:color="auto"/>
        <w:right w:val="none" w:sz="0" w:space="0" w:color="auto"/>
      </w:divBdr>
    </w:div>
    <w:div w:id="198773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are.diabetesjournals.org/content/instructions-for-authors"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diabetescare" TargetMode="External"/><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5265</Words>
  <Characters>30016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Wittman, Jacob (CDC/DDNID/NCCDPHP/DDT) (CTR)</dc:creator>
  <cp:keywords/>
  <dc:description/>
  <cp:lastModifiedBy>Wittman, Jacob (CDC/DDNID/NCCDPHP/DDT) (CTR)</cp:lastModifiedBy>
  <cp:revision>4</cp:revision>
  <dcterms:created xsi:type="dcterms:W3CDTF">2023-08-14T16:44:00Z</dcterms:created>
  <dcterms:modified xsi:type="dcterms:W3CDTF">2023-08-15T17:26:00Z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2023-07-21T13:20:17Z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10af5651-678b-42c4-b390-585db8e147b9</vt:lpwstr>
  </property>
  <property fmtid="{D5CDD505-2E9C-101B-9397-08002B2CF9AE}" pid="8" name="MSIP_Label_7b94a7b8-f06c-4dfe-bdcc-9b548fd58c31_ContentBits">
    <vt:lpwstr>0</vt:lpwstr>
  </property>
</Properties>
</file>